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D5" w:rsidRPr="00C470D5" w:rsidRDefault="007F4C02" w:rsidP="00C470D5">
      <w:pPr>
        <w:pStyle w:val="ac"/>
      </w:pPr>
      <w:bookmarkStart w:id="0" w:name="_Toc448165152"/>
      <w:r w:rsidRPr="007F4C02">
        <w:rPr>
          <w:rFonts w:hint="eastAsia"/>
        </w:rPr>
        <w:t>TBQ C++</w:t>
      </w:r>
      <w:r w:rsidRPr="007F4C02">
        <w:rPr>
          <w:rFonts w:hint="eastAsia"/>
        </w:rPr>
        <w:t>编码规范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001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695" w:rsidRDefault="00851695">
          <w:pPr>
            <w:pStyle w:val="TOC"/>
          </w:pPr>
          <w:r>
            <w:rPr>
              <w:lang w:val="zh-CN"/>
            </w:rPr>
            <w:t>目录</w:t>
          </w:r>
        </w:p>
        <w:p w:rsidR="00CD041B" w:rsidRDefault="00851695">
          <w:pPr>
            <w:pStyle w:val="11"/>
            <w:tabs>
              <w:tab w:val="right" w:leader="dot" w:pos="8296"/>
            </w:tabs>
            <w:rPr>
              <w:ins w:id="1" w:author="3A-4-D-58  王力钧" w:date="2016-04-11T19:10:00Z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3A-4-D-58  王力钧" w:date="2016-04-11T19:10:00Z">
            <w:r w:rsidR="00CD041B" w:rsidRPr="007D29B4">
              <w:rPr>
                <w:rStyle w:val="aa"/>
                <w:noProof/>
              </w:rPr>
              <w:fldChar w:fldCharType="begin"/>
            </w:r>
            <w:r w:rsidR="00CD041B" w:rsidRPr="007D29B4">
              <w:rPr>
                <w:rStyle w:val="aa"/>
                <w:noProof/>
              </w:rPr>
              <w:instrText xml:space="preserve"> </w:instrText>
            </w:r>
            <w:r w:rsidR="00CD041B">
              <w:rPr>
                <w:noProof/>
              </w:rPr>
              <w:instrText>HYPERLINK \l "_Toc448165152"</w:instrText>
            </w:r>
            <w:r w:rsidR="00CD041B" w:rsidRPr="007D29B4">
              <w:rPr>
                <w:rStyle w:val="aa"/>
                <w:noProof/>
              </w:rPr>
              <w:instrText xml:space="preserve"> </w:instrText>
            </w:r>
            <w:r w:rsidR="00CD041B" w:rsidRPr="007D29B4">
              <w:rPr>
                <w:rStyle w:val="aa"/>
                <w:noProof/>
              </w:rPr>
              <w:fldChar w:fldCharType="separate"/>
            </w:r>
            <w:r w:rsidR="00CD041B" w:rsidRPr="007D29B4">
              <w:rPr>
                <w:rStyle w:val="aa"/>
                <w:noProof/>
              </w:rPr>
              <w:t>TBQ C++</w:t>
            </w:r>
            <w:r w:rsidR="00CD041B" w:rsidRPr="007D29B4">
              <w:rPr>
                <w:rStyle w:val="aa"/>
                <w:noProof/>
              </w:rPr>
              <w:t>编码规范</w:t>
            </w:r>
            <w:r w:rsidR="00CD041B">
              <w:rPr>
                <w:noProof/>
                <w:webHidden/>
              </w:rPr>
              <w:tab/>
            </w:r>
            <w:r w:rsidR="00CD041B">
              <w:rPr>
                <w:noProof/>
                <w:webHidden/>
              </w:rPr>
              <w:fldChar w:fldCharType="begin"/>
            </w:r>
            <w:r w:rsidR="00CD041B">
              <w:rPr>
                <w:noProof/>
                <w:webHidden/>
              </w:rPr>
              <w:instrText xml:space="preserve"> PAGEREF _Toc448165152 \h </w:instrText>
            </w:r>
          </w:ins>
          <w:r w:rsidR="00CD041B">
            <w:rPr>
              <w:noProof/>
              <w:webHidden/>
            </w:rPr>
          </w:r>
          <w:r w:rsidR="00CD041B">
            <w:rPr>
              <w:noProof/>
              <w:webHidden/>
            </w:rPr>
            <w:fldChar w:fldCharType="separate"/>
          </w:r>
          <w:ins w:id="3" w:author="3A-4-D-58  王力钧" w:date="2016-04-11T19:10:00Z">
            <w:r w:rsidR="00CD041B">
              <w:rPr>
                <w:noProof/>
                <w:webHidden/>
              </w:rPr>
              <w:t>1</w:t>
            </w:r>
            <w:r w:rsidR="00CD041B">
              <w:rPr>
                <w:noProof/>
                <w:webHidden/>
              </w:rPr>
              <w:fldChar w:fldCharType="end"/>
            </w:r>
            <w:r w:rsidR="00CD041B"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4" w:author="3A-4-D-58  王力钧" w:date="2016-04-11T19:10:00Z"/>
              <w:noProof/>
            </w:rPr>
          </w:pPr>
          <w:ins w:id="5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"_Toc448165153"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1</w:t>
            </w:r>
            <w:r w:rsidRPr="007D29B4">
              <w:rPr>
                <w:rStyle w:val="aa"/>
                <w:noProof/>
              </w:rPr>
              <w:t>、文件规范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3A-4-D-58  王力钧" w:date="2016-04-11T19:10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7" w:author="3A-4-D-58  王力钧" w:date="2016-04-11T19:10:00Z"/>
              <w:noProof/>
            </w:rPr>
          </w:pPr>
          <w:ins w:id="8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"_Toc448165154"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1.1 </w:t>
            </w:r>
            <w:r w:rsidRPr="007D29B4">
              <w:rPr>
                <w:rStyle w:val="aa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3A-4-D-58  王力钧" w:date="2016-04-11T19:10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0" w:author="3A-4-D-58  王力钧" w:date="2016-04-11T19:10:00Z"/>
              <w:noProof/>
            </w:rPr>
          </w:pPr>
          <w:ins w:id="11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"_Toc448165155"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1.2 </w:t>
            </w:r>
            <w:r w:rsidRPr="007D29B4">
              <w:rPr>
                <w:rStyle w:val="a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3A-4-D-58  王力钧" w:date="2016-04-11T19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13" w:author="3A-4-D-58  王力钧" w:date="2016-04-11T19:10:00Z"/>
              <w:noProof/>
            </w:rPr>
          </w:pPr>
          <w:ins w:id="14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"_Toc448165156"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1.2.1 </w:t>
            </w:r>
            <w:r w:rsidRPr="007D29B4">
              <w:rPr>
                <w:rStyle w:val="a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3A-4-D-58  王力钧" w:date="2016-04-11T19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16" w:author="3A-4-D-58  王力钧" w:date="2016-04-11T19:10:00Z"/>
              <w:noProof/>
            </w:rPr>
          </w:pPr>
          <w:ins w:id="17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"_Toc448165157"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1.2.2 </w:t>
            </w:r>
            <w:r w:rsidRPr="007D29B4">
              <w:rPr>
                <w:rStyle w:val="aa"/>
                <w:noProof/>
              </w:rPr>
              <w:t>目录命名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3A-4-D-58  王力钧" w:date="2016-04-11T19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19" w:author="3A-4-D-58  王力钧" w:date="2016-04-11T19:10:00Z"/>
              <w:noProof/>
            </w:rPr>
          </w:pPr>
          <w:ins w:id="20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"_Toc448165158"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1.2.3 </w:t>
            </w:r>
            <w:r w:rsidRPr="007D29B4">
              <w:rPr>
                <w:rStyle w:val="a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3A-4-D-58  王力钧" w:date="2016-04-11T19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22" w:author="3A-4-D-58  王力钧" w:date="2016-04-11T19:10:00Z"/>
              <w:noProof/>
            </w:rPr>
          </w:pPr>
          <w:ins w:id="23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"_Toc448165159"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1.2.4 VC</w:t>
            </w:r>
            <w:r w:rsidRPr="007D29B4">
              <w:rPr>
                <w:rStyle w:val="aa"/>
                <w:noProof/>
              </w:rPr>
              <w:t>解决方案命名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3A-4-D-58  王力钧" w:date="2016-04-11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25" w:author="3A-4-D-58  王力钧" w:date="2016-04-11T19:10:00Z"/>
              <w:noProof/>
            </w:rPr>
          </w:pPr>
          <w:ins w:id="26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"_Toc448165160"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1.2.5 VC</w:t>
            </w:r>
            <w:r w:rsidRPr="007D29B4">
              <w:rPr>
                <w:rStyle w:val="aa"/>
                <w:noProof/>
              </w:rPr>
              <w:t>项目命名</w:t>
            </w:r>
            <w:r w:rsidRPr="007D29B4">
              <w:rPr>
                <w:rStyle w:val="aa"/>
                <w:noProof/>
              </w:rPr>
              <w:t>/ Qt</w:t>
            </w:r>
            <w:r w:rsidRPr="007D29B4">
              <w:rPr>
                <w:rStyle w:val="aa"/>
                <w:noProof/>
              </w:rPr>
              <w:t>项目命名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3A-4-D-58  王力钧" w:date="2016-04-11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28" w:author="3A-4-D-58  王力钧" w:date="2016-04-11T19:10:00Z"/>
              <w:noProof/>
            </w:rPr>
          </w:pPr>
          <w:ins w:id="29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"_Toc448165161"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1.2.6 </w:t>
            </w:r>
            <w:r w:rsidRPr="007D29B4">
              <w:rPr>
                <w:rStyle w:val="a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3A-4-D-58  王力钧" w:date="2016-04-11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31" w:author="3A-4-D-58  王力钧" w:date="2016-04-11T19:10:00Z"/>
              <w:noProof/>
            </w:rPr>
          </w:pPr>
          <w:ins w:id="32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"_Toc448165162"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2</w:t>
            </w:r>
            <w:r w:rsidRPr="007D29B4">
              <w:rPr>
                <w:rStyle w:val="aa"/>
                <w:noProof/>
              </w:rPr>
              <w:t>、排版规范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3A-4-D-58  王力钧" w:date="2016-04-11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34" w:author="3A-4-D-58  王力钧" w:date="2016-04-11T19:10:00Z"/>
              <w:noProof/>
            </w:rPr>
          </w:pPr>
          <w:ins w:id="35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"_Toc448165163"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2.1 </w:t>
            </w:r>
            <w:r w:rsidRPr="007D29B4">
              <w:rPr>
                <w:rStyle w:val="a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3A-4-D-58  王力钧" w:date="2016-04-11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37" w:author="3A-4-D-58  王力钧" w:date="2016-04-11T19:10:00Z"/>
              <w:noProof/>
            </w:rPr>
          </w:pPr>
          <w:ins w:id="38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"_Toc448165164"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2.2</w:t>
            </w:r>
            <w:r w:rsidRPr="007D29B4">
              <w:rPr>
                <w:rStyle w:val="aa"/>
                <w:noProof/>
              </w:rPr>
              <w:t>代码行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3A-4-D-58  王力钧" w:date="2016-04-11T19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40" w:author="3A-4-D-58  王力钧" w:date="2016-04-11T19:10:00Z"/>
              <w:noProof/>
            </w:rPr>
          </w:pPr>
          <w:ins w:id="41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"_Toc448165165"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</w:t>
            </w:r>
            <w:r w:rsidRPr="007D29B4">
              <w:rPr>
                <w:rStyle w:val="aa"/>
                <w:noProof/>
              </w:rPr>
              <w:t>、命名规范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3A-4-D-58  王力钧" w:date="2016-04-11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43" w:author="3A-4-D-58  王力钧" w:date="2016-04-11T19:10:00Z"/>
              <w:noProof/>
            </w:rPr>
          </w:pPr>
          <w:ins w:id="44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"_Toc448165166"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3.1</w:t>
            </w:r>
            <w:r w:rsidRPr="007D29B4">
              <w:rPr>
                <w:rStyle w:val="aa"/>
                <w:noProof/>
              </w:rPr>
              <w:t>命名总则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3A-4-D-58  王力钧" w:date="2016-04-11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46" w:author="3A-4-D-58  王力钧" w:date="2016-04-11T19:10:00Z"/>
              <w:noProof/>
            </w:rPr>
          </w:pPr>
          <w:ins w:id="47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"_Toc448165167"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3.2</w:t>
            </w:r>
            <w:r w:rsidRPr="007D29B4">
              <w:rPr>
                <w:rStyle w:val="aa"/>
                <w:noProof/>
              </w:rPr>
              <w:t>文件名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3A-4-D-58  王力钧" w:date="2016-04-11T1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49" w:author="3A-4-D-58  王力钧" w:date="2016-04-11T19:10:00Z"/>
              <w:noProof/>
            </w:rPr>
          </w:pPr>
          <w:ins w:id="50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"_Toc448165168"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3.3</w:t>
            </w:r>
            <w:r w:rsidRPr="007D29B4">
              <w:rPr>
                <w:rStyle w:val="a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3A-4-D-58  王力钧" w:date="2016-04-11T1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52" w:author="3A-4-D-58  王力钧" w:date="2016-04-11T19:10:00Z"/>
              <w:noProof/>
            </w:rPr>
          </w:pPr>
          <w:ins w:id="53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"_Toc448165169"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3.4</w:t>
            </w:r>
            <w:r w:rsidRPr="007D29B4">
              <w:rPr>
                <w:rStyle w:val="aa"/>
                <w:noProof/>
              </w:rPr>
              <w:t>类、接口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3A-4-D-58  王力钧" w:date="2016-04-11T1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55" w:author="3A-4-D-58  王力钧" w:date="2016-04-11T19:10:00Z"/>
              <w:noProof/>
            </w:rPr>
          </w:pPr>
          <w:ins w:id="56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"_Toc448165170"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3.5</w:t>
            </w:r>
            <w:r w:rsidRPr="007D29B4">
              <w:rPr>
                <w:rStyle w:val="a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3A-4-D-58  王力钧" w:date="2016-04-11T1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58" w:author="3A-4-D-58  王力钧" w:date="2016-04-11T19:10:00Z"/>
              <w:noProof/>
            </w:rPr>
          </w:pPr>
          <w:ins w:id="59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"_Toc448165171"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3.6</w:t>
            </w:r>
            <w:r w:rsidRPr="007D29B4">
              <w:rPr>
                <w:rStyle w:val="a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3A-4-D-58  王力钧" w:date="2016-04-11T19:1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61" w:author="3A-4-D-58  王力钧" w:date="2016-04-11T19:10:00Z"/>
              <w:noProof/>
            </w:rPr>
          </w:pPr>
          <w:ins w:id="62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"_Toc448165172"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3.7</w:t>
            </w:r>
            <w:r w:rsidRPr="007D29B4">
              <w:rPr>
                <w:rStyle w:val="aa"/>
                <w:noProof/>
              </w:rPr>
              <w:t>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3A-4-D-58  王力钧" w:date="2016-04-11T19:1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64" w:author="3A-4-D-58  王力钧" w:date="2016-04-11T19:10:00Z"/>
              <w:noProof/>
            </w:rPr>
          </w:pPr>
          <w:ins w:id="65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"_Toc448165173"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3.8</w:t>
            </w:r>
            <w:r w:rsidRPr="007D29B4">
              <w:rPr>
                <w:rStyle w:val="aa"/>
                <w:noProof/>
              </w:rPr>
              <w:t>常量和宏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3A-4-D-58  王力钧" w:date="2016-04-11T19:1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67" w:author="3A-4-D-58  王力钧" w:date="2016-04-11T19:10:00Z"/>
              <w:noProof/>
            </w:rPr>
          </w:pPr>
          <w:ins w:id="68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"_Toc448165174"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3.9</w:t>
            </w:r>
            <w:r w:rsidRPr="007D29B4">
              <w:rPr>
                <w:rStyle w:val="a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3A-4-D-58  王力钧" w:date="2016-04-11T19:1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70" w:author="3A-4-D-58  王力钧" w:date="2016-04-11T19:10:00Z"/>
              <w:noProof/>
            </w:rPr>
          </w:pPr>
          <w:ins w:id="71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"_Toc448165175"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3.10</w:t>
            </w:r>
            <w:r w:rsidRPr="007D29B4">
              <w:rPr>
                <w:rStyle w:val="aa"/>
                <w:noProof/>
              </w:rPr>
              <w:t>结构体、类型、枚举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3A-4-D-58  王力钧" w:date="2016-04-11T19:1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73" w:author="3A-4-D-58  王力钧" w:date="2016-04-11T19:10:00Z"/>
              <w:noProof/>
            </w:rPr>
          </w:pPr>
          <w:ins w:id="74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"_Toc448165176"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3.11</w:t>
            </w:r>
            <w:r w:rsidRPr="007D29B4">
              <w:rPr>
                <w:rStyle w:val="a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3A-4-D-58  王力钧" w:date="2016-04-11T19:1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76" w:author="3A-4-D-58  王力钧" w:date="2016-04-11T19:10:00Z"/>
              <w:noProof/>
            </w:rPr>
          </w:pPr>
          <w:ins w:id="77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"_Toc448165177"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</w:t>
            </w:r>
            <w:r w:rsidRPr="007D29B4">
              <w:rPr>
                <w:rStyle w:val="aa"/>
                <w:noProof/>
              </w:rPr>
              <w:t>、语句规范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3A-4-D-58  王力钧" w:date="2016-04-11T19:1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79" w:author="3A-4-D-58  王力钧" w:date="2016-04-11T19:10:00Z"/>
              <w:noProof/>
            </w:rPr>
          </w:pPr>
          <w:ins w:id="80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"_Toc448165178"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4.1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3A-4-D-58  王力钧" w:date="2016-04-11T19:1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82" w:author="3A-4-D-58  王力钧" w:date="2016-04-11T19:10:00Z"/>
              <w:noProof/>
            </w:rPr>
          </w:pPr>
          <w:ins w:id="83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"_Toc448165179"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4.2 if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3A-4-D-58  王力钧" w:date="2016-04-11T19:1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85" w:author="3A-4-D-58  王力钧" w:date="2016-04-11T19:10:00Z"/>
              <w:noProof/>
            </w:rPr>
          </w:pPr>
          <w:ins w:id="86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"_Toc448165180"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4.3 </w:t>
            </w:r>
            <w:r w:rsidRPr="007D29B4">
              <w:rPr>
                <w:rStyle w:val="a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3A-4-D-58  王力钧" w:date="2016-04-11T19:1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88" w:author="3A-4-D-58  王力钧" w:date="2016-04-11T19:10:00Z"/>
              <w:noProof/>
            </w:rPr>
          </w:pPr>
          <w:ins w:id="89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"_Toc448165181"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4.3.1 for</w:t>
            </w:r>
            <w:r w:rsidRPr="007D29B4">
              <w:rPr>
                <w:rStyle w:val="a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3A-4-D-58  王力钧" w:date="2016-04-11T19:1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31"/>
            <w:tabs>
              <w:tab w:val="right" w:leader="dot" w:pos="8296"/>
            </w:tabs>
            <w:rPr>
              <w:ins w:id="91" w:author="3A-4-D-58  王力钧" w:date="2016-04-11T19:10:00Z"/>
              <w:noProof/>
            </w:rPr>
          </w:pPr>
          <w:ins w:id="92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"_Toc448165182"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4.3.2 while</w:t>
            </w:r>
            <w:r w:rsidRPr="007D29B4">
              <w:rPr>
                <w:rStyle w:val="aa"/>
                <w:noProof/>
              </w:rPr>
              <w:t>与</w:t>
            </w:r>
            <w:r w:rsidRPr="007D29B4">
              <w:rPr>
                <w:rStyle w:val="aa"/>
                <w:noProof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3A-4-D-58  王力钧" w:date="2016-04-11T19:1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94" w:author="3A-4-D-58  王力钧" w:date="2016-04-11T19:10:00Z"/>
              <w:noProof/>
            </w:rPr>
          </w:pPr>
          <w:ins w:id="95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"_Toc448165183"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4.4 switch-case</w:t>
            </w:r>
            <w:r w:rsidRPr="007D29B4">
              <w:rPr>
                <w:rStyle w:val="a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3A-4-D-58  王力钧" w:date="2016-04-11T19:10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97" w:author="3A-4-D-58  王力钧" w:date="2016-04-11T19:10:00Z"/>
              <w:noProof/>
            </w:rPr>
          </w:pPr>
          <w:ins w:id="98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"_Toc448165184"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4.5 try-catch</w:t>
            </w:r>
            <w:r w:rsidRPr="007D29B4">
              <w:rPr>
                <w:rStyle w:val="a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9" w:author="3A-4-D-58  王力钧" w:date="2016-04-11T19:1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00" w:author="3A-4-D-58  王力钧" w:date="2016-04-11T19:10:00Z"/>
              <w:noProof/>
            </w:rPr>
          </w:pPr>
          <w:ins w:id="101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"_Toc448165185"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4.6 using</w:t>
            </w:r>
            <w:r w:rsidRPr="007D29B4">
              <w:rPr>
                <w:rStyle w:val="aa"/>
                <w:noProof/>
              </w:rPr>
              <w:t>语句，</w:t>
            </w:r>
            <w:r w:rsidRPr="007D29B4">
              <w:rPr>
                <w:rStyle w:val="aa"/>
                <w:noProof/>
              </w:rPr>
              <w:t>include</w:t>
            </w:r>
            <w:r w:rsidRPr="007D29B4">
              <w:rPr>
                <w:rStyle w:val="aa"/>
                <w:noProof/>
              </w:rPr>
              <w:t>文件包含引用顺序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3A-4-D-58  王力钧" w:date="2016-04-11T19:1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03" w:author="3A-4-D-58  王力钧" w:date="2016-04-11T19:10:00Z"/>
              <w:noProof/>
            </w:rPr>
          </w:pPr>
          <w:ins w:id="104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"_Toc448165186"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4.7 goto</w:t>
            </w:r>
            <w:r w:rsidRPr="007D29B4">
              <w:rPr>
                <w:rStyle w:val="a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3A-4-D-58  王力钧" w:date="2016-04-11T19:1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06" w:author="3A-4-D-58  王力钧" w:date="2016-04-11T19:10:00Z"/>
              <w:noProof/>
            </w:rPr>
          </w:pPr>
          <w:ins w:id="107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"_Toc448165187"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4.8 </w:t>
            </w:r>
            <w:r w:rsidRPr="007D29B4">
              <w:rPr>
                <w:rStyle w:val="a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3A-4-D-58  王力钧" w:date="2016-04-11T19:1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09" w:author="3A-4-D-58  王力钧" w:date="2016-04-11T19:10:00Z"/>
              <w:noProof/>
            </w:rPr>
          </w:pPr>
          <w:ins w:id="110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"_Toc448165188"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4.9 </w:t>
            </w:r>
            <w:r w:rsidRPr="007D29B4">
              <w:rPr>
                <w:rStyle w:val="aa"/>
                <w:noProof/>
              </w:rPr>
              <w:t>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1" w:author="3A-4-D-58  王力钧" w:date="2016-04-11T19:1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12" w:author="3A-4-D-58  王力钧" w:date="2016-04-11T19:10:00Z"/>
              <w:noProof/>
            </w:rPr>
          </w:pPr>
          <w:ins w:id="113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"_Toc448165189"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4.10 </w:t>
            </w:r>
            <w:r w:rsidRPr="007D29B4">
              <w:rPr>
                <w:rStyle w:val="aa"/>
                <w:noProof/>
              </w:rPr>
              <w:t>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3A-4-D-58  王力钧" w:date="2016-04-11T19:10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15" w:author="3A-4-D-58  王力钧" w:date="2016-04-11T19:10:00Z"/>
              <w:noProof/>
            </w:rPr>
          </w:pPr>
          <w:ins w:id="116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"_Toc448165190"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 xml:space="preserve">4.11 </w:t>
            </w:r>
            <w:r w:rsidRPr="007D29B4">
              <w:rPr>
                <w:rStyle w:val="aa"/>
                <w:noProof/>
              </w:rPr>
              <w:t>声明语句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3A-4-D-58  王力钧" w:date="2016-04-11T19:10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18" w:author="3A-4-D-58  王力钧" w:date="2016-04-11T19:10:00Z"/>
              <w:noProof/>
            </w:rPr>
          </w:pPr>
          <w:ins w:id="119" w:author="3A-4-D-58  王力钧" w:date="2016-04-11T19:10:00Z">
            <w:r w:rsidRPr="007D29B4">
              <w:rPr>
                <w:rStyle w:val="aa"/>
                <w:noProof/>
              </w:rPr>
              <w:lastRenderedPageBreak/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"_Toc448165191"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4.12</w:t>
            </w:r>
            <w:r w:rsidRPr="007D29B4">
              <w:rPr>
                <w:rStyle w:val="a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3A-4-D-58  王力钧" w:date="2016-04-11T19:10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121" w:author="3A-4-D-58  王力钧" w:date="2016-04-11T19:10:00Z"/>
              <w:noProof/>
            </w:rPr>
          </w:pPr>
          <w:ins w:id="122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"_Toc448165192"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</w:t>
            </w:r>
            <w:r w:rsidRPr="007D29B4">
              <w:rPr>
                <w:rStyle w:val="aa"/>
                <w:noProof/>
              </w:rPr>
              <w:t>、注释规范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3" w:author="3A-4-D-58  王力钧" w:date="2016-04-11T19:10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24" w:author="3A-4-D-58  王力钧" w:date="2016-04-11T19:10:00Z"/>
              <w:noProof/>
            </w:rPr>
          </w:pPr>
          <w:ins w:id="125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"_Toc448165193"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5.1</w:t>
            </w:r>
            <w:r w:rsidRPr="007D29B4">
              <w:rPr>
                <w:rStyle w:val="aa"/>
                <w:noProof/>
              </w:rPr>
              <w:t>注释总则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3A-4-D-58  王力钧" w:date="2016-04-11T19:10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27" w:author="3A-4-D-58  王力钧" w:date="2016-04-11T19:10:00Z"/>
              <w:noProof/>
            </w:rPr>
          </w:pPr>
          <w:ins w:id="128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"_Toc448165194"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5.2</w:t>
            </w:r>
            <w:r w:rsidRPr="007D29B4">
              <w:rPr>
                <w:rStyle w:val="aa"/>
                <w:noProof/>
              </w:rPr>
              <w:t>文件头部注释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3A-4-D-58  王力钧" w:date="2016-04-11T19:1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30" w:author="3A-4-D-58  王力钧" w:date="2016-04-11T19:10:00Z"/>
              <w:noProof/>
            </w:rPr>
          </w:pPr>
          <w:ins w:id="131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"_Toc448165195"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5.3</w:t>
            </w:r>
            <w:r w:rsidRPr="007D29B4">
              <w:rPr>
                <w:rStyle w:val="aa"/>
                <w:noProof/>
              </w:rPr>
              <w:t>数据结构注释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3A-4-D-58  王力钧" w:date="2016-04-11T19:1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33" w:author="3A-4-D-58  王力钧" w:date="2016-04-11T19:10:00Z"/>
              <w:noProof/>
            </w:rPr>
          </w:pPr>
          <w:ins w:id="134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"_Toc448165196"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5.4</w:t>
            </w:r>
            <w:r w:rsidRPr="007D29B4">
              <w:rPr>
                <w:rStyle w:val="aa"/>
                <w:noProof/>
              </w:rPr>
              <w:t>函数注释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5" w:author="3A-4-D-58  王力钧" w:date="2016-04-11T19:10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36" w:author="3A-4-D-58  王力钧" w:date="2016-04-11T19:10:00Z"/>
              <w:noProof/>
            </w:rPr>
          </w:pPr>
          <w:ins w:id="137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"_Toc448165197"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5.5</w:t>
            </w:r>
            <w:r w:rsidRPr="007D29B4">
              <w:rPr>
                <w:rStyle w:val="aa"/>
                <w:noProof/>
              </w:rPr>
              <w:t>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8" w:author="3A-4-D-58  王力钧" w:date="2016-04-11T19:10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39" w:author="3A-4-D-58  王力钧" w:date="2016-04-11T19:10:00Z"/>
              <w:noProof/>
            </w:rPr>
          </w:pPr>
          <w:ins w:id="140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"_Toc448165198"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5.6</w:t>
            </w:r>
            <w:r w:rsidRPr="007D29B4">
              <w:rPr>
                <w:rStyle w:val="aa"/>
                <w:noProof/>
              </w:rPr>
              <w:t>变量及常量注释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1" w:author="3A-4-D-58  王力钧" w:date="2016-04-11T19:10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11"/>
            <w:tabs>
              <w:tab w:val="right" w:leader="dot" w:pos="8296"/>
            </w:tabs>
            <w:rPr>
              <w:ins w:id="142" w:author="3A-4-D-58  王力钧" w:date="2016-04-11T19:10:00Z"/>
              <w:noProof/>
            </w:rPr>
          </w:pPr>
          <w:ins w:id="143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"_Toc448165199"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6</w:t>
            </w:r>
            <w:r w:rsidRPr="007D29B4">
              <w:rPr>
                <w:rStyle w:val="aa"/>
                <w:noProof/>
              </w:rPr>
              <w:t>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_Toc448165199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3A-4-D-58  王力钧" w:date="2016-04-11T19:10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45" w:author="3A-4-D-58  王力钧" w:date="2016-04-11T19:10:00Z"/>
              <w:noProof/>
            </w:rPr>
          </w:pPr>
          <w:ins w:id="146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"_Toc448165200"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6.1</w:t>
            </w:r>
            <w:r w:rsidRPr="007D29B4">
              <w:rPr>
                <w:rStyle w:val="aa"/>
                <w:noProof/>
              </w:rPr>
              <w:t>类型前缀列表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_Toc448165200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7" w:author="3A-4-D-58  王力钧" w:date="2016-04-11T19:10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CD041B" w:rsidRDefault="00CD041B">
          <w:pPr>
            <w:pStyle w:val="21"/>
            <w:tabs>
              <w:tab w:val="right" w:leader="dot" w:pos="8296"/>
            </w:tabs>
            <w:rPr>
              <w:ins w:id="148" w:author="3A-4-D-58  王力钧" w:date="2016-04-11T19:10:00Z"/>
              <w:noProof/>
            </w:rPr>
          </w:pPr>
          <w:ins w:id="149" w:author="3A-4-D-58  王力钧" w:date="2016-04-11T19:10:00Z">
            <w:r w:rsidRPr="007D29B4">
              <w:rPr>
                <w:rStyle w:val="aa"/>
                <w:noProof/>
              </w:rPr>
              <w:fldChar w:fldCharType="begin"/>
            </w:r>
            <w:r w:rsidRPr="007D29B4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"_Toc448165201"</w:instrText>
            </w:r>
            <w:r w:rsidRPr="007D29B4">
              <w:rPr>
                <w:rStyle w:val="aa"/>
                <w:noProof/>
              </w:rPr>
              <w:instrText xml:space="preserve"> </w:instrText>
            </w:r>
            <w:r w:rsidRPr="007D29B4">
              <w:rPr>
                <w:rStyle w:val="aa"/>
                <w:noProof/>
              </w:rPr>
              <w:fldChar w:fldCharType="separate"/>
            </w:r>
            <w:r w:rsidRPr="007D29B4">
              <w:rPr>
                <w:rStyle w:val="aa"/>
                <w:noProof/>
              </w:rPr>
              <w:t>6.2 C++</w:t>
            </w:r>
            <w:r w:rsidRPr="007D29B4">
              <w:rPr>
                <w:rStyle w:val="aa"/>
                <w:noProof/>
              </w:rPr>
              <w:t>关键字表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_Toc448165201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0" w:author="3A-4-D-58  王力钧" w:date="2016-04-11T19:10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7D29B4">
              <w:rPr>
                <w:rStyle w:val="aa"/>
                <w:noProof/>
              </w:rPr>
              <w:fldChar w:fldCharType="end"/>
            </w:r>
          </w:ins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151" w:author="3A-4-D-58  王力钧" w:date="2016-04-11T19:10:00Z"/>
              <w:noProof/>
            </w:rPr>
          </w:pPr>
          <w:del w:id="152" w:author="3A-4-D-58  王力钧" w:date="2016-04-11T19:10:00Z">
            <w:r w:rsidRPr="00CD041B" w:rsidDel="00CD041B">
              <w:rPr>
                <w:rPrChange w:id="153" w:author="3A-4-D-58  王力钧" w:date="2016-04-11T19:10:00Z">
                  <w:rPr>
                    <w:rStyle w:val="aa"/>
                    <w:noProof/>
                  </w:rPr>
                </w:rPrChange>
              </w:rPr>
              <w:delText>TBQ C++</w:delText>
            </w:r>
            <w:r w:rsidRPr="00CD041B" w:rsidDel="00CD041B">
              <w:rPr>
                <w:rFonts w:hint="eastAsia"/>
                <w:rPrChange w:id="15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编码规范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155" w:author="3A-4-D-58  王力钧" w:date="2016-04-11T19:10:00Z"/>
              <w:noProof/>
            </w:rPr>
          </w:pPr>
          <w:del w:id="156" w:author="3A-4-D-58  王力钧" w:date="2016-04-11T19:10:00Z">
            <w:r w:rsidRPr="00CD041B" w:rsidDel="00CD041B">
              <w:rPr>
                <w:rPrChange w:id="157" w:author="3A-4-D-58  王力钧" w:date="2016-04-11T19:10:00Z">
                  <w:rPr>
                    <w:rStyle w:val="aa"/>
                    <w:noProof/>
                  </w:rPr>
                </w:rPrChange>
              </w:rPr>
              <w:delText>1</w:delText>
            </w:r>
            <w:r w:rsidRPr="00CD041B" w:rsidDel="00CD041B">
              <w:rPr>
                <w:rFonts w:hint="eastAsia"/>
                <w:rPrChange w:id="15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、文件规范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159" w:author="3A-4-D-58  王力钧" w:date="2016-04-11T19:10:00Z"/>
              <w:noProof/>
            </w:rPr>
          </w:pPr>
          <w:del w:id="160" w:author="3A-4-D-58  王力钧" w:date="2016-04-11T19:10:00Z">
            <w:r w:rsidRPr="00CD041B" w:rsidDel="00CD041B">
              <w:rPr>
                <w:rPrChange w:id="161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1.1 </w:delText>
            </w:r>
            <w:r w:rsidRPr="00CD041B" w:rsidDel="00CD041B">
              <w:rPr>
                <w:rFonts w:hint="eastAsia"/>
                <w:rPrChange w:id="16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编码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163" w:author="3A-4-D-58  王力钧" w:date="2016-04-11T19:10:00Z"/>
              <w:noProof/>
            </w:rPr>
          </w:pPr>
          <w:del w:id="164" w:author="3A-4-D-58  王力钧" w:date="2016-04-11T19:10:00Z">
            <w:r w:rsidRPr="00CD041B" w:rsidDel="00CD041B">
              <w:rPr>
                <w:rPrChange w:id="165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1.2 </w:delText>
            </w:r>
            <w:r w:rsidRPr="00CD041B" w:rsidDel="00CD041B">
              <w:rPr>
                <w:rFonts w:hint="eastAsia"/>
                <w:rPrChange w:id="16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命名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67" w:author="3A-4-D-58  王力钧" w:date="2016-04-11T19:10:00Z"/>
              <w:noProof/>
            </w:rPr>
          </w:pPr>
          <w:del w:id="168" w:author="3A-4-D-58  王力钧" w:date="2016-04-11T19:10:00Z">
            <w:r w:rsidRPr="00CD041B" w:rsidDel="00CD041B">
              <w:rPr>
                <w:rPrChange w:id="169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1.2.1 </w:delText>
            </w:r>
            <w:r w:rsidRPr="00CD041B" w:rsidDel="00CD041B">
              <w:rPr>
                <w:rFonts w:hint="eastAsia"/>
                <w:rPrChange w:id="170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文件命名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71" w:author="3A-4-D-58  王力钧" w:date="2016-04-11T19:10:00Z"/>
              <w:noProof/>
            </w:rPr>
          </w:pPr>
          <w:del w:id="172" w:author="3A-4-D-58  王力钧" w:date="2016-04-11T19:10:00Z">
            <w:r w:rsidRPr="00CD041B" w:rsidDel="00CD041B">
              <w:rPr>
                <w:rPrChange w:id="173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1.2.2 </w:delText>
            </w:r>
            <w:r w:rsidRPr="00CD041B" w:rsidDel="00CD041B">
              <w:rPr>
                <w:rFonts w:hint="eastAsia"/>
                <w:rPrChange w:id="17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目录命名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75" w:author="3A-4-D-58  王力钧" w:date="2016-04-11T19:10:00Z"/>
              <w:noProof/>
            </w:rPr>
          </w:pPr>
          <w:del w:id="176" w:author="3A-4-D-58  王力钧" w:date="2016-04-11T19:10:00Z">
            <w:r w:rsidRPr="00CD041B" w:rsidDel="00CD041B">
              <w:rPr>
                <w:rPrChange w:id="177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1.2.3 </w:delText>
            </w:r>
            <w:r w:rsidRPr="00CD041B" w:rsidDel="00CD041B">
              <w:rPr>
                <w:rFonts w:hint="eastAsia"/>
                <w:rPrChange w:id="17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目录结构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79" w:author="3A-4-D-58  王力钧" w:date="2016-04-11T19:10:00Z"/>
              <w:noProof/>
            </w:rPr>
          </w:pPr>
          <w:del w:id="180" w:author="3A-4-D-58  王力钧" w:date="2016-04-11T19:10:00Z">
            <w:r w:rsidRPr="00CD041B" w:rsidDel="00CD041B">
              <w:rPr>
                <w:rPrChange w:id="181" w:author="3A-4-D-58  王力钧" w:date="2016-04-11T19:10:00Z">
                  <w:rPr>
                    <w:rStyle w:val="aa"/>
                    <w:noProof/>
                  </w:rPr>
                </w:rPrChange>
              </w:rPr>
              <w:delText>1.2.4 VC</w:delText>
            </w:r>
            <w:r w:rsidRPr="00CD041B" w:rsidDel="00CD041B">
              <w:rPr>
                <w:rFonts w:hint="eastAsia"/>
                <w:rPrChange w:id="18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解决方案命名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4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83" w:author="3A-4-D-58  王力钧" w:date="2016-04-11T19:10:00Z"/>
              <w:noProof/>
            </w:rPr>
          </w:pPr>
          <w:del w:id="184" w:author="3A-4-D-58  王力钧" w:date="2016-04-11T19:10:00Z">
            <w:r w:rsidRPr="00CD041B" w:rsidDel="00CD041B">
              <w:rPr>
                <w:rPrChange w:id="185" w:author="3A-4-D-58  王力钧" w:date="2016-04-11T19:10:00Z">
                  <w:rPr>
                    <w:rStyle w:val="aa"/>
                    <w:noProof/>
                  </w:rPr>
                </w:rPrChange>
              </w:rPr>
              <w:delText>1.2.5 VC</w:delText>
            </w:r>
            <w:r w:rsidRPr="00CD041B" w:rsidDel="00CD041B">
              <w:rPr>
                <w:rFonts w:hint="eastAsia"/>
                <w:rPrChange w:id="18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项目命名</w:delText>
            </w:r>
            <w:r w:rsidRPr="00CD041B" w:rsidDel="00CD041B">
              <w:rPr>
                <w:rPrChange w:id="187" w:author="3A-4-D-58  王力钧" w:date="2016-04-11T19:10:00Z">
                  <w:rPr>
                    <w:rStyle w:val="aa"/>
                    <w:noProof/>
                  </w:rPr>
                </w:rPrChange>
              </w:rPr>
              <w:delText>/ Qt</w:delText>
            </w:r>
            <w:r w:rsidRPr="00CD041B" w:rsidDel="00CD041B">
              <w:rPr>
                <w:rFonts w:hint="eastAsia"/>
                <w:rPrChange w:id="18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项目命名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4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189" w:author="3A-4-D-58  王力钧" w:date="2016-04-11T19:10:00Z"/>
              <w:noProof/>
            </w:rPr>
          </w:pPr>
          <w:del w:id="190" w:author="3A-4-D-58  王力钧" w:date="2016-04-11T19:10:00Z">
            <w:r w:rsidRPr="00CD041B" w:rsidDel="00CD041B">
              <w:rPr>
                <w:rPrChange w:id="191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1.2.6 </w:delText>
            </w:r>
            <w:r w:rsidRPr="00CD041B" w:rsidDel="00CD041B">
              <w:rPr>
                <w:rFonts w:hint="eastAsia"/>
                <w:rPrChange w:id="19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头文件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4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193" w:author="3A-4-D-58  王力钧" w:date="2016-04-11T19:10:00Z"/>
              <w:noProof/>
            </w:rPr>
          </w:pPr>
          <w:del w:id="194" w:author="3A-4-D-58  王力钧" w:date="2016-04-11T19:10:00Z">
            <w:r w:rsidRPr="00CD041B" w:rsidDel="00CD041B">
              <w:rPr>
                <w:rPrChange w:id="195" w:author="3A-4-D-58  王力钧" w:date="2016-04-11T19:10:00Z">
                  <w:rPr>
                    <w:rStyle w:val="aa"/>
                    <w:noProof/>
                  </w:rPr>
                </w:rPrChange>
              </w:rPr>
              <w:delText>2</w:delText>
            </w:r>
            <w:r w:rsidRPr="00CD041B" w:rsidDel="00CD041B">
              <w:rPr>
                <w:rFonts w:hint="eastAsia"/>
                <w:rPrChange w:id="19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、排版规范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197" w:author="3A-4-D-58  王力钧" w:date="2016-04-11T19:10:00Z"/>
              <w:noProof/>
            </w:rPr>
          </w:pPr>
          <w:del w:id="198" w:author="3A-4-D-58  王力钧" w:date="2016-04-11T19:10:00Z">
            <w:r w:rsidRPr="00CD041B" w:rsidDel="00CD041B">
              <w:rPr>
                <w:rPrChange w:id="199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2.1 </w:delText>
            </w:r>
            <w:r w:rsidRPr="00CD041B" w:rsidDel="00CD041B">
              <w:rPr>
                <w:rFonts w:hint="eastAsia"/>
                <w:rPrChange w:id="200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缩进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01" w:author="3A-4-D-58  王力钧" w:date="2016-04-11T19:10:00Z"/>
              <w:noProof/>
            </w:rPr>
          </w:pPr>
          <w:del w:id="202" w:author="3A-4-D-58  王力钧" w:date="2016-04-11T19:10:00Z">
            <w:r w:rsidRPr="00CD041B" w:rsidDel="00CD041B">
              <w:rPr>
                <w:rPrChange w:id="203" w:author="3A-4-D-58  王力钧" w:date="2016-04-11T19:10:00Z">
                  <w:rPr>
                    <w:rStyle w:val="aa"/>
                    <w:noProof/>
                  </w:rPr>
                </w:rPrChange>
              </w:rPr>
              <w:delText>2.2</w:delText>
            </w:r>
            <w:r w:rsidRPr="00CD041B" w:rsidDel="00CD041B">
              <w:rPr>
                <w:rFonts w:hint="eastAsia"/>
                <w:rPrChange w:id="20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代码行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6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205" w:author="3A-4-D-58  王力钧" w:date="2016-04-11T19:10:00Z"/>
              <w:noProof/>
            </w:rPr>
          </w:pPr>
          <w:del w:id="206" w:author="3A-4-D-58  王力钧" w:date="2016-04-11T19:10:00Z">
            <w:r w:rsidRPr="00CD041B" w:rsidDel="00CD041B">
              <w:rPr>
                <w:rPrChange w:id="207" w:author="3A-4-D-58  王力钧" w:date="2016-04-11T19:10:00Z">
                  <w:rPr>
                    <w:rStyle w:val="aa"/>
                    <w:noProof/>
                  </w:rPr>
                </w:rPrChange>
              </w:rPr>
              <w:delText>3</w:delText>
            </w:r>
            <w:r w:rsidRPr="00CD041B" w:rsidDel="00CD041B">
              <w:rPr>
                <w:rFonts w:hint="eastAsia"/>
                <w:rPrChange w:id="20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、命名规范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8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09" w:author="3A-4-D-58  王力钧" w:date="2016-04-11T19:10:00Z"/>
              <w:noProof/>
            </w:rPr>
          </w:pPr>
          <w:del w:id="210" w:author="3A-4-D-58  王力钧" w:date="2016-04-11T19:10:00Z">
            <w:r w:rsidRPr="00CD041B" w:rsidDel="00CD041B">
              <w:rPr>
                <w:rPrChange w:id="211" w:author="3A-4-D-58  王力钧" w:date="2016-04-11T19:10:00Z">
                  <w:rPr>
                    <w:rStyle w:val="aa"/>
                    <w:noProof/>
                  </w:rPr>
                </w:rPrChange>
              </w:rPr>
              <w:delText>3.1</w:delText>
            </w:r>
            <w:r w:rsidRPr="00CD041B" w:rsidDel="00CD041B">
              <w:rPr>
                <w:rFonts w:hint="eastAsia"/>
                <w:rPrChange w:id="21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命名总则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8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13" w:author="3A-4-D-58  王力钧" w:date="2016-04-11T19:10:00Z"/>
              <w:noProof/>
            </w:rPr>
          </w:pPr>
          <w:del w:id="214" w:author="3A-4-D-58  王力钧" w:date="2016-04-11T19:10:00Z">
            <w:r w:rsidRPr="00CD041B" w:rsidDel="00CD041B">
              <w:rPr>
                <w:rPrChange w:id="215" w:author="3A-4-D-58  王力钧" w:date="2016-04-11T19:10:00Z">
                  <w:rPr>
                    <w:rStyle w:val="aa"/>
                    <w:noProof/>
                  </w:rPr>
                </w:rPrChange>
              </w:rPr>
              <w:delText>3.2</w:delText>
            </w:r>
            <w:r w:rsidRPr="00CD041B" w:rsidDel="00CD041B">
              <w:rPr>
                <w:rFonts w:hint="eastAsia"/>
                <w:rPrChange w:id="21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文件名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8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17" w:author="3A-4-D-58  王力钧" w:date="2016-04-11T19:10:00Z"/>
              <w:noProof/>
            </w:rPr>
          </w:pPr>
          <w:del w:id="218" w:author="3A-4-D-58  王力钧" w:date="2016-04-11T19:10:00Z">
            <w:r w:rsidRPr="00CD041B" w:rsidDel="00CD041B">
              <w:rPr>
                <w:rPrChange w:id="219" w:author="3A-4-D-58  王力钧" w:date="2016-04-11T19:10:00Z">
                  <w:rPr>
                    <w:rStyle w:val="aa"/>
                    <w:noProof/>
                  </w:rPr>
                </w:rPrChange>
              </w:rPr>
              <w:delText>3.3</w:delText>
            </w:r>
            <w:r w:rsidRPr="00CD041B" w:rsidDel="00CD041B">
              <w:rPr>
                <w:rFonts w:hint="eastAsia"/>
                <w:rPrChange w:id="220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命名空间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9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21" w:author="3A-4-D-58  王力钧" w:date="2016-04-11T19:10:00Z"/>
              <w:noProof/>
            </w:rPr>
          </w:pPr>
          <w:del w:id="222" w:author="3A-4-D-58  王力钧" w:date="2016-04-11T19:10:00Z">
            <w:r w:rsidRPr="00CD041B" w:rsidDel="00CD041B">
              <w:rPr>
                <w:rPrChange w:id="223" w:author="3A-4-D-58  王力钧" w:date="2016-04-11T19:10:00Z">
                  <w:rPr>
                    <w:rStyle w:val="aa"/>
                    <w:noProof/>
                  </w:rPr>
                </w:rPrChange>
              </w:rPr>
              <w:delText>3.4</w:delText>
            </w:r>
            <w:r w:rsidRPr="00CD041B" w:rsidDel="00CD041B">
              <w:rPr>
                <w:rFonts w:hint="eastAsia"/>
                <w:rPrChange w:id="22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类、接口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9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25" w:author="3A-4-D-58  王力钧" w:date="2016-04-11T19:10:00Z"/>
              <w:noProof/>
            </w:rPr>
          </w:pPr>
          <w:del w:id="226" w:author="3A-4-D-58  王力钧" w:date="2016-04-11T19:10:00Z">
            <w:r w:rsidRPr="00CD041B" w:rsidDel="00CD041B">
              <w:rPr>
                <w:rPrChange w:id="227" w:author="3A-4-D-58  王力钧" w:date="2016-04-11T19:10:00Z">
                  <w:rPr>
                    <w:rStyle w:val="aa"/>
                    <w:noProof/>
                  </w:rPr>
                </w:rPrChange>
              </w:rPr>
              <w:delText>3.5</w:delText>
            </w:r>
            <w:r w:rsidRPr="00CD041B" w:rsidDel="00CD041B">
              <w:rPr>
                <w:rFonts w:hint="eastAsia"/>
                <w:rPrChange w:id="22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方法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9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29" w:author="3A-4-D-58  王力钧" w:date="2016-04-11T19:10:00Z"/>
              <w:noProof/>
            </w:rPr>
          </w:pPr>
          <w:del w:id="230" w:author="3A-4-D-58  王力钧" w:date="2016-04-11T19:10:00Z">
            <w:r w:rsidRPr="00CD041B" w:rsidDel="00CD041B">
              <w:rPr>
                <w:rPrChange w:id="231" w:author="3A-4-D-58  王力钧" w:date="2016-04-11T19:10:00Z">
                  <w:rPr>
                    <w:rStyle w:val="aa"/>
                    <w:noProof/>
                  </w:rPr>
                </w:rPrChange>
              </w:rPr>
              <w:delText>3.6</w:delText>
            </w:r>
            <w:r w:rsidRPr="00CD041B" w:rsidDel="00CD041B">
              <w:rPr>
                <w:rFonts w:hint="eastAsia"/>
                <w:rPrChange w:id="23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参数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9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33" w:author="3A-4-D-58  王力钧" w:date="2016-04-11T19:10:00Z"/>
              <w:noProof/>
            </w:rPr>
          </w:pPr>
          <w:del w:id="234" w:author="3A-4-D-58  王力钧" w:date="2016-04-11T19:10:00Z">
            <w:r w:rsidRPr="00CD041B" w:rsidDel="00CD041B">
              <w:rPr>
                <w:rPrChange w:id="235" w:author="3A-4-D-58  王力钧" w:date="2016-04-11T19:10:00Z">
                  <w:rPr>
                    <w:rStyle w:val="aa"/>
                    <w:noProof/>
                  </w:rPr>
                </w:rPrChange>
              </w:rPr>
              <w:delText>3.7</w:delText>
            </w:r>
            <w:r w:rsidRPr="00CD041B" w:rsidDel="00CD041B">
              <w:rPr>
                <w:rFonts w:hint="eastAsia"/>
                <w:rPrChange w:id="23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属性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10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37" w:author="3A-4-D-58  王力钧" w:date="2016-04-11T19:10:00Z"/>
              <w:noProof/>
            </w:rPr>
          </w:pPr>
          <w:del w:id="238" w:author="3A-4-D-58  王力钧" w:date="2016-04-11T19:10:00Z">
            <w:r w:rsidRPr="00CD041B" w:rsidDel="00CD041B">
              <w:rPr>
                <w:rPrChange w:id="239" w:author="3A-4-D-58  王力钧" w:date="2016-04-11T19:10:00Z">
                  <w:rPr>
                    <w:rStyle w:val="aa"/>
                    <w:noProof/>
                  </w:rPr>
                </w:rPrChange>
              </w:rPr>
              <w:delText>3.8</w:delText>
            </w:r>
            <w:r w:rsidRPr="00CD041B" w:rsidDel="00CD041B">
              <w:rPr>
                <w:rFonts w:hint="eastAsia"/>
                <w:rPrChange w:id="240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常量和宏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10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41" w:author="3A-4-D-58  王力钧" w:date="2016-04-11T19:10:00Z"/>
              <w:noProof/>
            </w:rPr>
          </w:pPr>
          <w:del w:id="242" w:author="3A-4-D-58  王力钧" w:date="2016-04-11T19:10:00Z">
            <w:r w:rsidRPr="00CD041B" w:rsidDel="00CD041B">
              <w:rPr>
                <w:rPrChange w:id="243" w:author="3A-4-D-58  王力钧" w:date="2016-04-11T19:10:00Z">
                  <w:rPr>
                    <w:rStyle w:val="aa"/>
                    <w:noProof/>
                  </w:rPr>
                </w:rPrChange>
              </w:rPr>
              <w:delText>3.9</w:delText>
            </w:r>
            <w:r w:rsidRPr="00CD041B" w:rsidDel="00CD041B">
              <w:rPr>
                <w:rFonts w:hint="eastAsia"/>
                <w:rPrChange w:id="24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变量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11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45" w:author="3A-4-D-58  王力钧" w:date="2016-04-11T19:10:00Z"/>
              <w:noProof/>
            </w:rPr>
          </w:pPr>
          <w:del w:id="246" w:author="3A-4-D-58  王力钧" w:date="2016-04-11T19:10:00Z">
            <w:r w:rsidRPr="00CD041B" w:rsidDel="00CD041B">
              <w:rPr>
                <w:rPrChange w:id="247" w:author="3A-4-D-58  王力钧" w:date="2016-04-11T19:10:00Z">
                  <w:rPr>
                    <w:rStyle w:val="aa"/>
                    <w:noProof/>
                  </w:rPr>
                </w:rPrChange>
              </w:rPr>
              <w:delText>3.10</w:delText>
            </w:r>
            <w:r w:rsidRPr="00CD041B" w:rsidDel="00CD041B">
              <w:rPr>
                <w:rFonts w:hint="eastAsia"/>
                <w:rPrChange w:id="248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结构体、类型、枚举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11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49" w:author="3A-4-D-58  王力钧" w:date="2016-04-11T19:10:00Z"/>
              <w:noProof/>
            </w:rPr>
          </w:pPr>
          <w:del w:id="250" w:author="3A-4-D-58  王力钧" w:date="2016-04-11T19:10:00Z">
            <w:r w:rsidRPr="00CD041B" w:rsidDel="00CD041B">
              <w:rPr>
                <w:rPrChange w:id="251" w:author="3A-4-D-58  王力钧" w:date="2016-04-11T19:10:00Z">
                  <w:rPr>
                    <w:rStyle w:val="aa"/>
                    <w:noProof/>
                  </w:rPr>
                </w:rPrChange>
              </w:rPr>
              <w:delText>3.11</w:delText>
            </w:r>
            <w:r w:rsidRPr="00CD041B" w:rsidDel="00CD041B">
              <w:rPr>
                <w:rFonts w:hint="eastAsia"/>
                <w:rPrChange w:id="252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关键字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11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253" w:author="3A-4-D-58  王力钧" w:date="2016-04-11T19:10:00Z"/>
              <w:noProof/>
            </w:rPr>
          </w:pPr>
          <w:del w:id="254" w:author="3A-4-D-58  王力钧" w:date="2016-04-11T19:10:00Z">
            <w:r w:rsidRPr="00CD041B" w:rsidDel="00CD041B">
              <w:rPr>
                <w:rPrChange w:id="255" w:author="3A-4-D-58  王力钧" w:date="2016-04-11T19:10:00Z">
                  <w:rPr>
                    <w:rStyle w:val="aa"/>
                    <w:noProof/>
                  </w:rPr>
                </w:rPrChange>
              </w:rPr>
              <w:delText>4</w:delText>
            </w:r>
            <w:r w:rsidRPr="00CD041B" w:rsidDel="00CD041B">
              <w:rPr>
                <w:rFonts w:hint="eastAsia"/>
                <w:rPrChange w:id="25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、语句规范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12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57" w:author="3A-4-D-58  王力钧" w:date="2016-04-11T19:10:00Z"/>
              <w:noProof/>
            </w:rPr>
          </w:pPr>
          <w:del w:id="258" w:author="3A-4-D-58  王力钧" w:date="2016-04-11T19:10:00Z">
            <w:r w:rsidRPr="00CD041B" w:rsidDel="00CD041B">
              <w:rPr>
                <w:rPrChange w:id="259" w:author="3A-4-D-58  王力钧" w:date="2016-04-11T19:10:00Z">
                  <w:rPr>
                    <w:rStyle w:val="aa"/>
                    <w:noProof/>
                  </w:rPr>
                </w:rPrChange>
              </w:rPr>
              <w:delText>4.1 return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12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60" w:author="3A-4-D-58  王力钧" w:date="2016-04-11T19:10:00Z"/>
              <w:noProof/>
            </w:rPr>
          </w:pPr>
          <w:del w:id="261" w:author="3A-4-D-58  王力钧" w:date="2016-04-11T19:10:00Z">
            <w:r w:rsidRPr="00CD041B" w:rsidDel="00CD041B">
              <w:rPr>
                <w:rPrChange w:id="262" w:author="3A-4-D-58  王力钧" w:date="2016-04-11T19:10:00Z">
                  <w:rPr>
                    <w:rStyle w:val="aa"/>
                    <w:noProof/>
                  </w:rPr>
                </w:rPrChange>
              </w:rPr>
              <w:delText>4.2 if else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12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63" w:author="3A-4-D-58  王力钧" w:date="2016-04-11T19:10:00Z"/>
              <w:noProof/>
            </w:rPr>
          </w:pPr>
          <w:del w:id="264" w:author="3A-4-D-58  王力钧" w:date="2016-04-11T19:10:00Z">
            <w:r w:rsidRPr="00CD041B" w:rsidDel="00CD041B">
              <w:rPr>
                <w:rPrChange w:id="265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4.3 </w:delText>
            </w:r>
            <w:r w:rsidRPr="00CD041B" w:rsidDel="00CD041B">
              <w:rPr>
                <w:rFonts w:hint="eastAsia"/>
                <w:rPrChange w:id="266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循环语句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267" w:author="3A-4-D-58  王力钧" w:date="2016-04-11T19:10:00Z"/>
              <w:noProof/>
            </w:rPr>
          </w:pPr>
          <w:del w:id="268" w:author="3A-4-D-58  王力钧" w:date="2016-04-11T19:10:00Z">
            <w:r w:rsidRPr="00CD041B" w:rsidDel="00CD041B">
              <w:rPr>
                <w:rPrChange w:id="269" w:author="3A-4-D-58  王力钧" w:date="2016-04-11T19:10:00Z">
                  <w:rPr>
                    <w:rStyle w:val="aa"/>
                    <w:noProof/>
                  </w:rPr>
                </w:rPrChange>
              </w:rPr>
              <w:delText>4.3.1 for</w:delText>
            </w:r>
            <w:r w:rsidRPr="00CD041B" w:rsidDel="00CD041B">
              <w:rPr>
                <w:rFonts w:hint="eastAsia"/>
                <w:rPrChange w:id="270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13</w:delText>
            </w:r>
          </w:del>
        </w:p>
        <w:p w:rsidR="004F0F4D" w:rsidDel="00CD041B" w:rsidRDefault="004F0F4D">
          <w:pPr>
            <w:pStyle w:val="31"/>
            <w:tabs>
              <w:tab w:val="right" w:leader="dot" w:pos="8296"/>
            </w:tabs>
            <w:rPr>
              <w:del w:id="271" w:author="3A-4-D-58  王力钧" w:date="2016-04-11T19:10:00Z"/>
              <w:noProof/>
            </w:rPr>
          </w:pPr>
          <w:del w:id="272" w:author="3A-4-D-58  王力钧" w:date="2016-04-11T19:10:00Z">
            <w:r w:rsidRPr="00CD041B" w:rsidDel="00CD041B">
              <w:rPr>
                <w:rPrChange w:id="273" w:author="3A-4-D-58  王力钧" w:date="2016-04-11T19:10:00Z">
                  <w:rPr>
                    <w:rStyle w:val="aa"/>
                    <w:noProof/>
                  </w:rPr>
                </w:rPrChange>
              </w:rPr>
              <w:delText>4.3.2 while</w:delText>
            </w:r>
            <w:r w:rsidRPr="00CD041B" w:rsidDel="00CD041B">
              <w:rPr>
                <w:rFonts w:hint="eastAsia"/>
                <w:rPrChange w:id="274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与</w:delText>
            </w:r>
            <w:r w:rsidRPr="00CD041B" w:rsidDel="00CD041B">
              <w:rPr>
                <w:rPrChange w:id="275" w:author="3A-4-D-58  王力钧" w:date="2016-04-11T19:10:00Z">
                  <w:rPr>
                    <w:rStyle w:val="aa"/>
                    <w:noProof/>
                  </w:rPr>
                </w:rPrChange>
              </w:rPr>
              <w:delText>do while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13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76" w:author="3A-4-D-58  王力钧" w:date="2016-04-11T19:10:00Z"/>
              <w:noProof/>
            </w:rPr>
          </w:pPr>
          <w:del w:id="277" w:author="3A-4-D-58  王力钧" w:date="2016-04-11T19:10:00Z">
            <w:r w:rsidRPr="00CD041B" w:rsidDel="00CD041B">
              <w:rPr>
                <w:rPrChange w:id="278" w:author="3A-4-D-58  王力钧" w:date="2016-04-11T19:10:00Z">
                  <w:rPr>
                    <w:rStyle w:val="aa"/>
                    <w:noProof/>
                  </w:rPr>
                </w:rPrChange>
              </w:rPr>
              <w:delText>4.4 switch-case</w:delText>
            </w:r>
            <w:r w:rsidRPr="00CD041B" w:rsidDel="00CD041B">
              <w:rPr>
                <w:rFonts w:hint="eastAsia"/>
                <w:rPrChange w:id="279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13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80" w:author="3A-4-D-58  王力钧" w:date="2016-04-11T19:10:00Z"/>
              <w:noProof/>
            </w:rPr>
          </w:pPr>
          <w:del w:id="281" w:author="3A-4-D-58  王力钧" w:date="2016-04-11T19:10:00Z">
            <w:r w:rsidRPr="00CD041B" w:rsidDel="00CD041B">
              <w:rPr>
                <w:rPrChange w:id="282" w:author="3A-4-D-58  王力钧" w:date="2016-04-11T19:10:00Z">
                  <w:rPr>
                    <w:rStyle w:val="aa"/>
                    <w:noProof/>
                  </w:rPr>
                </w:rPrChange>
              </w:rPr>
              <w:delText>4.5 try-catch</w:delText>
            </w:r>
            <w:r w:rsidRPr="00CD041B" w:rsidDel="00CD041B">
              <w:rPr>
                <w:rFonts w:hint="eastAsia"/>
                <w:rPrChange w:id="283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14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84" w:author="3A-4-D-58  王力钧" w:date="2016-04-11T19:10:00Z"/>
              <w:noProof/>
            </w:rPr>
          </w:pPr>
          <w:del w:id="285" w:author="3A-4-D-58  王力钧" w:date="2016-04-11T19:10:00Z">
            <w:r w:rsidRPr="00CD041B" w:rsidDel="00CD041B">
              <w:rPr>
                <w:rPrChange w:id="286" w:author="3A-4-D-58  王力钧" w:date="2016-04-11T19:10:00Z">
                  <w:rPr>
                    <w:rStyle w:val="aa"/>
                    <w:noProof/>
                  </w:rPr>
                </w:rPrChange>
              </w:rPr>
              <w:delText>4.6 using</w:delText>
            </w:r>
            <w:r w:rsidRPr="00CD041B" w:rsidDel="00CD041B">
              <w:rPr>
                <w:rFonts w:hint="eastAsia"/>
                <w:rPrChange w:id="287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88" w:author="3A-4-D-58  王力钧" w:date="2016-04-11T19:10:00Z"/>
              <w:noProof/>
            </w:rPr>
          </w:pPr>
          <w:del w:id="289" w:author="3A-4-D-58  王力钧" w:date="2016-04-11T19:10:00Z">
            <w:r w:rsidRPr="00CD041B" w:rsidDel="00CD041B">
              <w:rPr>
                <w:rPrChange w:id="290" w:author="3A-4-D-58  王力钧" w:date="2016-04-11T19:10:00Z">
                  <w:rPr>
                    <w:rStyle w:val="aa"/>
                    <w:noProof/>
                  </w:rPr>
                </w:rPrChange>
              </w:rPr>
              <w:delText>4.7 goto</w:delText>
            </w:r>
            <w:r w:rsidRPr="00CD041B" w:rsidDel="00CD041B">
              <w:rPr>
                <w:rFonts w:hint="eastAsia"/>
                <w:rPrChange w:id="291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92" w:author="3A-4-D-58  王力钧" w:date="2016-04-11T19:10:00Z"/>
              <w:noProof/>
            </w:rPr>
          </w:pPr>
          <w:del w:id="293" w:author="3A-4-D-58  王力钧" w:date="2016-04-11T19:10:00Z">
            <w:r w:rsidRPr="00CD041B" w:rsidDel="00CD041B">
              <w:rPr>
                <w:rPrChange w:id="294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4.8 </w:delText>
            </w:r>
            <w:r w:rsidRPr="00CD041B" w:rsidDel="00CD041B">
              <w:rPr>
                <w:rFonts w:hint="eastAsia"/>
                <w:rPrChange w:id="295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指针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296" w:author="3A-4-D-58  王力钧" w:date="2016-04-11T19:10:00Z"/>
              <w:noProof/>
            </w:rPr>
          </w:pPr>
          <w:del w:id="297" w:author="3A-4-D-58  王力钧" w:date="2016-04-11T19:10:00Z">
            <w:r w:rsidRPr="00CD041B" w:rsidDel="00CD041B">
              <w:rPr>
                <w:rPrChange w:id="298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4.9 </w:delText>
            </w:r>
            <w:r w:rsidRPr="00CD041B" w:rsidDel="00CD041B">
              <w:rPr>
                <w:rFonts w:hint="eastAsia"/>
                <w:rPrChange w:id="299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类型转换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00" w:author="3A-4-D-58  王力钧" w:date="2016-04-11T19:10:00Z"/>
              <w:noProof/>
            </w:rPr>
          </w:pPr>
          <w:del w:id="301" w:author="3A-4-D-58  王力钧" w:date="2016-04-11T19:10:00Z">
            <w:r w:rsidRPr="00CD041B" w:rsidDel="00CD041B">
              <w:rPr>
                <w:rPrChange w:id="302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4.10 </w:delText>
            </w:r>
            <w:r w:rsidRPr="00CD041B" w:rsidDel="00CD041B">
              <w:rPr>
                <w:rFonts w:hint="eastAsia"/>
                <w:rPrChange w:id="303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表达式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15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04" w:author="3A-4-D-58  王力钧" w:date="2016-04-11T19:10:00Z"/>
              <w:noProof/>
            </w:rPr>
          </w:pPr>
          <w:del w:id="305" w:author="3A-4-D-58  王力钧" w:date="2016-04-11T19:10:00Z">
            <w:r w:rsidRPr="00CD041B" w:rsidDel="00CD041B">
              <w:rPr>
                <w:rPrChange w:id="306" w:author="3A-4-D-58  王力钧" w:date="2016-04-11T19:10:00Z">
                  <w:rPr>
                    <w:rStyle w:val="aa"/>
                    <w:noProof/>
                  </w:rPr>
                </w:rPrChange>
              </w:rPr>
              <w:delText xml:space="preserve">4.11 </w:delText>
            </w:r>
            <w:r w:rsidRPr="00CD041B" w:rsidDel="00CD041B">
              <w:rPr>
                <w:rFonts w:hint="eastAsia"/>
                <w:rPrChange w:id="307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声明语句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16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08" w:author="3A-4-D-58  王力钧" w:date="2016-04-11T19:10:00Z"/>
              <w:noProof/>
            </w:rPr>
          </w:pPr>
          <w:del w:id="309" w:author="3A-4-D-58  王力钧" w:date="2016-04-11T19:10:00Z">
            <w:r w:rsidRPr="00CD041B" w:rsidDel="00CD041B">
              <w:rPr>
                <w:rPrChange w:id="310" w:author="3A-4-D-58  王力钧" w:date="2016-04-11T19:10:00Z">
                  <w:rPr>
                    <w:rStyle w:val="aa"/>
                    <w:noProof/>
                  </w:rPr>
                </w:rPrChange>
              </w:rPr>
              <w:delText>4.12</w:delText>
            </w:r>
            <w:r w:rsidRPr="00CD041B" w:rsidDel="00CD041B">
              <w:rPr>
                <w:rFonts w:hint="eastAsia"/>
                <w:rPrChange w:id="311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其他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17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312" w:author="3A-4-D-58  王力钧" w:date="2016-04-11T19:10:00Z"/>
              <w:noProof/>
            </w:rPr>
          </w:pPr>
          <w:del w:id="313" w:author="3A-4-D-58  王力钧" w:date="2016-04-11T19:10:00Z">
            <w:r w:rsidRPr="00CD041B" w:rsidDel="00CD041B">
              <w:rPr>
                <w:rPrChange w:id="314" w:author="3A-4-D-58  王力钧" w:date="2016-04-11T19:10:00Z">
                  <w:rPr>
                    <w:rStyle w:val="aa"/>
                    <w:noProof/>
                  </w:rPr>
                </w:rPrChange>
              </w:rPr>
              <w:delText>5</w:delText>
            </w:r>
            <w:r w:rsidRPr="00CD041B" w:rsidDel="00CD041B">
              <w:rPr>
                <w:rFonts w:hint="eastAsia"/>
                <w:rPrChange w:id="315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、注释规范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17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16" w:author="3A-4-D-58  王力钧" w:date="2016-04-11T19:10:00Z"/>
              <w:noProof/>
            </w:rPr>
          </w:pPr>
          <w:del w:id="317" w:author="3A-4-D-58  王力钧" w:date="2016-04-11T19:10:00Z">
            <w:r w:rsidRPr="00CD041B" w:rsidDel="00CD041B">
              <w:rPr>
                <w:rPrChange w:id="318" w:author="3A-4-D-58  王力钧" w:date="2016-04-11T19:10:00Z">
                  <w:rPr>
                    <w:rStyle w:val="aa"/>
                    <w:noProof/>
                  </w:rPr>
                </w:rPrChange>
              </w:rPr>
              <w:delText>5.1</w:delText>
            </w:r>
            <w:r w:rsidRPr="00CD041B" w:rsidDel="00CD041B">
              <w:rPr>
                <w:rFonts w:hint="eastAsia"/>
                <w:rPrChange w:id="319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注释总则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17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20" w:author="3A-4-D-58  王力钧" w:date="2016-04-11T19:10:00Z"/>
              <w:noProof/>
            </w:rPr>
          </w:pPr>
          <w:del w:id="321" w:author="3A-4-D-58  王力钧" w:date="2016-04-11T19:10:00Z">
            <w:r w:rsidRPr="00CD041B" w:rsidDel="00CD041B">
              <w:rPr>
                <w:rPrChange w:id="322" w:author="3A-4-D-58  王力钧" w:date="2016-04-11T19:10:00Z">
                  <w:rPr>
                    <w:rStyle w:val="aa"/>
                    <w:noProof/>
                  </w:rPr>
                </w:rPrChange>
              </w:rPr>
              <w:delText>5.2</w:delText>
            </w:r>
            <w:r w:rsidRPr="00CD041B" w:rsidDel="00CD041B">
              <w:rPr>
                <w:rFonts w:hint="eastAsia"/>
                <w:rPrChange w:id="323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文件头部注释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17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24" w:author="3A-4-D-58  王力钧" w:date="2016-04-11T19:10:00Z"/>
              <w:noProof/>
            </w:rPr>
          </w:pPr>
          <w:del w:id="325" w:author="3A-4-D-58  王力钧" w:date="2016-04-11T19:10:00Z">
            <w:r w:rsidRPr="00CD041B" w:rsidDel="00CD041B">
              <w:rPr>
                <w:rPrChange w:id="326" w:author="3A-4-D-58  王力钧" w:date="2016-04-11T19:10:00Z">
                  <w:rPr>
                    <w:rStyle w:val="aa"/>
                    <w:noProof/>
                  </w:rPr>
                </w:rPrChange>
              </w:rPr>
              <w:delText>5.3</w:delText>
            </w:r>
            <w:r w:rsidRPr="00CD041B" w:rsidDel="00CD041B">
              <w:rPr>
                <w:rFonts w:hint="eastAsia"/>
                <w:rPrChange w:id="327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数据结构注释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18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28" w:author="3A-4-D-58  王力钧" w:date="2016-04-11T19:10:00Z"/>
              <w:noProof/>
            </w:rPr>
          </w:pPr>
          <w:del w:id="329" w:author="3A-4-D-58  王力钧" w:date="2016-04-11T19:10:00Z">
            <w:r w:rsidRPr="00CD041B" w:rsidDel="00CD041B">
              <w:rPr>
                <w:rPrChange w:id="330" w:author="3A-4-D-58  王力钧" w:date="2016-04-11T19:10:00Z">
                  <w:rPr>
                    <w:rStyle w:val="aa"/>
                    <w:noProof/>
                  </w:rPr>
                </w:rPrChange>
              </w:rPr>
              <w:delText>5.4</w:delText>
            </w:r>
            <w:r w:rsidRPr="00CD041B" w:rsidDel="00CD041B">
              <w:rPr>
                <w:rFonts w:hint="eastAsia"/>
                <w:rPrChange w:id="331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函数注释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19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32" w:author="3A-4-D-58  王力钧" w:date="2016-04-11T19:10:00Z"/>
              <w:noProof/>
            </w:rPr>
          </w:pPr>
          <w:del w:id="333" w:author="3A-4-D-58  王力钧" w:date="2016-04-11T19:10:00Z">
            <w:r w:rsidRPr="00CD041B" w:rsidDel="00CD041B">
              <w:rPr>
                <w:rPrChange w:id="334" w:author="3A-4-D-58  王力钧" w:date="2016-04-11T19:10:00Z">
                  <w:rPr>
                    <w:rStyle w:val="aa"/>
                    <w:noProof/>
                  </w:rPr>
                </w:rPrChange>
              </w:rPr>
              <w:delText>5.5</w:delText>
            </w:r>
            <w:r w:rsidRPr="00CD041B" w:rsidDel="00CD041B">
              <w:rPr>
                <w:rFonts w:hint="eastAsia"/>
                <w:rPrChange w:id="335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代码注释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20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36" w:author="3A-4-D-58  王力钧" w:date="2016-04-11T19:10:00Z"/>
              <w:noProof/>
            </w:rPr>
          </w:pPr>
          <w:del w:id="337" w:author="3A-4-D-58  王力钧" w:date="2016-04-11T19:10:00Z">
            <w:r w:rsidRPr="00CD041B" w:rsidDel="00CD041B">
              <w:rPr>
                <w:rPrChange w:id="338" w:author="3A-4-D-58  王力钧" w:date="2016-04-11T19:10:00Z">
                  <w:rPr>
                    <w:rStyle w:val="aa"/>
                    <w:noProof/>
                  </w:rPr>
                </w:rPrChange>
              </w:rPr>
              <w:delText>5.6</w:delText>
            </w:r>
            <w:r w:rsidRPr="00CD041B" w:rsidDel="00CD041B">
              <w:rPr>
                <w:rFonts w:hint="eastAsia"/>
                <w:rPrChange w:id="339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变量及常量注释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21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40" w:author="3A-4-D-58  王力钧" w:date="2016-04-11T19:10:00Z"/>
              <w:noProof/>
            </w:rPr>
          </w:pPr>
          <w:del w:id="341" w:author="3A-4-D-58  王力钧" w:date="2016-04-11T19:10:00Z">
            <w:r w:rsidRPr="00CD041B" w:rsidDel="00CD041B">
              <w:rPr>
                <w:rPrChange w:id="342" w:author="3A-4-D-58  王力钧" w:date="2016-04-11T19:10:00Z">
                  <w:rPr>
                    <w:rStyle w:val="aa"/>
                    <w:noProof/>
                  </w:rPr>
                </w:rPrChange>
              </w:rPr>
              <w:delText>5.7</w:delText>
            </w:r>
            <w:r w:rsidRPr="00CD041B" w:rsidDel="00CD041B">
              <w:rPr>
                <w:rFonts w:hint="eastAsia"/>
                <w:rPrChange w:id="343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修改别人的代码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22</w:delText>
            </w:r>
          </w:del>
        </w:p>
        <w:p w:rsidR="004F0F4D" w:rsidDel="00CD041B" w:rsidRDefault="004F0F4D">
          <w:pPr>
            <w:pStyle w:val="11"/>
            <w:tabs>
              <w:tab w:val="right" w:leader="dot" w:pos="8296"/>
            </w:tabs>
            <w:rPr>
              <w:del w:id="344" w:author="3A-4-D-58  王力钧" w:date="2016-04-11T19:10:00Z"/>
              <w:noProof/>
            </w:rPr>
          </w:pPr>
          <w:del w:id="345" w:author="3A-4-D-58  王力钧" w:date="2016-04-11T19:10:00Z">
            <w:r w:rsidRPr="00CD041B" w:rsidDel="00CD041B">
              <w:rPr>
                <w:rPrChange w:id="346" w:author="3A-4-D-58  王力钧" w:date="2016-04-11T19:10:00Z">
                  <w:rPr>
                    <w:rStyle w:val="aa"/>
                    <w:noProof/>
                  </w:rPr>
                </w:rPrChange>
              </w:rPr>
              <w:delText>6</w:delText>
            </w:r>
            <w:r w:rsidRPr="00CD041B" w:rsidDel="00CD041B">
              <w:rPr>
                <w:rFonts w:hint="eastAsia"/>
                <w:rPrChange w:id="347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、附录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23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48" w:author="3A-4-D-58  王力钧" w:date="2016-04-11T19:10:00Z"/>
              <w:noProof/>
            </w:rPr>
          </w:pPr>
          <w:del w:id="349" w:author="3A-4-D-58  王力钧" w:date="2016-04-11T19:10:00Z">
            <w:r w:rsidRPr="00CD041B" w:rsidDel="00CD041B">
              <w:rPr>
                <w:rPrChange w:id="350" w:author="3A-4-D-58  王力钧" w:date="2016-04-11T19:10:00Z">
                  <w:rPr>
                    <w:rStyle w:val="aa"/>
                    <w:noProof/>
                  </w:rPr>
                </w:rPrChange>
              </w:rPr>
              <w:delText>6.1</w:delText>
            </w:r>
            <w:r w:rsidRPr="00CD041B" w:rsidDel="00CD041B">
              <w:rPr>
                <w:rFonts w:hint="eastAsia"/>
                <w:rPrChange w:id="351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类型前缀列表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23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52" w:author="3A-4-D-58  王力钧" w:date="2016-04-11T19:10:00Z"/>
              <w:noProof/>
            </w:rPr>
          </w:pPr>
          <w:del w:id="353" w:author="3A-4-D-58  王力钧" w:date="2016-04-11T19:10:00Z">
            <w:r w:rsidRPr="00CD041B" w:rsidDel="00CD041B">
              <w:rPr>
                <w:rPrChange w:id="354" w:author="3A-4-D-58  王力钧" w:date="2016-04-11T19:10:00Z">
                  <w:rPr>
                    <w:rStyle w:val="aa"/>
                    <w:noProof/>
                  </w:rPr>
                </w:rPrChange>
              </w:rPr>
              <w:delText>6.2 C++</w:delText>
            </w:r>
            <w:r w:rsidRPr="00CD041B" w:rsidDel="00CD041B">
              <w:rPr>
                <w:rFonts w:hint="eastAsia"/>
                <w:rPrChange w:id="355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关键字表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24</w:delText>
            </w:r>
          </w:del>
        </w:p>
        <w:p w:rsidR="004F0F4D" w:rsidDel="00CD041B" w:rsidRDefault="004F0F4D">
          <w:pPr>
            <w:pStyle w:val="21"/>
            <w:tabs>
              <w:tab w:val="right" w:leader="dot" w:pos="8296"/>
            </w:tabs>
            <w:rPr>
              <w:del w:id="356" w:author="3A-4-D-58  王力钧" w:date="2016-04-11T19:10:00Z"/>
              <w:noProof/>
            </w:rPr>
          </w:pPr>
          <w:del w:id="357" w:author="3A-4-D-58  王力钧" w:date="2016-04-11T19:10:00Z">
            <w:r w:rsidRPr="00CD041B" w:rsidDel="00CD041B">
              <w:rPr>
                <w:rPrChange w:id="358" w:author="3A-4-D-58  王力钧" w:date="2016-04-11T19:10:00Z">
                  <w:rPr>
                    <w:rStyle w:val="aa"/>
                    <w:noProof/>
                  </w:rPr>
                </w:rPrChange>
              </w:rPr>
              <w:delText>6.3</w:delText>
            </w:r>
            <w:r w:rsidRPr="00CD041B" w:rsidDel="00CD041B">
              <w:rPr>
                <w:rFonts w:hint="eastAsia"/>
                <w:rPrChange w:id="359" w:author="3A-4-D-58  王力钧" w:date="2016-04-11T19:10:00Z">
                  <w:rPr>
                    <w:rStyle w:val="aa"/>
                    <w:rFonts w:hint="eastAsia"/>
                    <w:noProof/>
                  </w:rPr>
                </w:rPrChange>
              </w:rPr>
              <w:delText>常用缩写参考</w:delText>
            </w:r>
            <w:r w:rsidDel="00CD041B">
              <w:rPr>
                <w:noProof/>
                <w:webHidden/>
              </w:rPr>
              <w:tab/>
            </w:r>
            <w:r w:rsidR="0091490E" w:rsidDel="00CD041B">
              <w:rPr>
                <w:noProof/>
                <w:webHidden/>
              </w:rPr>
              <w:delText>24</w:delText>
            </w:r>
          </w:del>
        </w:p>
        <w:p w:rsidR="00851695" w:rsidRDefault="00851695">
          <w:r>
            <w:rPr>
              <w:b/>
              <w:bCs/>
              <w:lang w:val="zh-CN"/>
            </w:rPr>
            <w:fldChar w:fldCharType="end"/>
          </w:r>
        </w:p>
      </w:sdtContent>
    </w:sdt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851695" w:rsidRDefault="00851695" w:rsidP="007F4C02"/>
    <w:p w:rsidR="000D14C4" w:rsidRDefault="000D14C4" w:rsidP="000D14C4">
      <w:pPr>
        <w:pStyle w:val="1"/>
      </w:pPr>
      <w:bookmarkStart w:id="360" w:name="_Toc448165153"/>
      <w:r>
        <w:rPr>
          <w:rFonts w:hint="eastAsia"/>
        </w:rPr>
        <w:t>1</w:t>
      </w:r>
      <w:r w:rsidRPr="003A333D">
        <w:t>、文件规范</w:t>
      </w:r>
      <w:bookmarkEnd w:id="360"/>
    </w:p>
    <w:p w:rsidR="000D14C4" w:rsidRPr="003A333D" w:rsidRDefault="000D14C4" w:rsidP="000D14C4">
      <w:pPr>
        <w:pStyle w:val="2"/>
      </w:pPr>
      <w:bookmarkStart w:id="361" w:name="_Toc448165154"/>
      <w:r w:rsidRPr="003A333D">
        <w:t xml:space="preserve">1.1 </w:t>
      </w:r>
      <w:r w:rsidRPr="003A333D">
        <w:t>编码</w:t>
      </w:r>
      <w:bookmarkEnd w:id="361"/>
    </w:p>
    <w:p w:rsidR="000D14C4" w:rsidRPr="006D200C" w:rsidRDefault="00435982" w:rsidP="00184BCC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(1)</w:t>
      </w:r>
      <w:r w:rsidR="00ED2299">
        <w:rPr>
          <w:rFonts w:eastAsia="宋体" w:cs="Arial"/>
          <w:color w:val="333333"/>
          <w:kern w:val="0"/>
          <w:szCs w:val="21"/>
        </w:rPr>
        <w:t>文件编码：</w:t>
      </w:r>
      <w:r w:rsidR="00ED2299">
        <w:rPr>
          <w:rFonts w:eastAsia="宋体" w:cs="Arial" w:hint="eastAsia"/>
          <w:color w:val="333333"/>
          <w:kern w:val="0"/>
          <w:szCs w:val="21"/>
        </w:rPr>
        <w:t>统一</w:t>
      </w:r>
      <w:r w:rsidR="004A2551">
        <w:rPr>
          <w:rFonts w:eastAsia="宋体" w:cs="Arial" w:hint="eastAsia"/>
          <w:color w:val="333333"/>
          <w:kern w:val="0"/>
          <w:szCs w:val="21"/>
        </w:rPr>
        <w:t>使用</w:t>
      </w:r>
      <w:r w:rsidR="000D14C4" w:rsidRPr="006D200C">
        <w:rPr>
          <w:rFonts w:eastAsia="宋体" w:cs="Arial"/>
          <w:color w:val="333333"/>
          <w:kern w:val="0"/>
          <w:szCs w:val="21"/>
        </w:rPr>
        <w:t>ANSI</w:t>
      </w:r>
      <w:r w:rsidR="000D14C4" w:rsidRPr="006D200C">
        <w:rPr>
          <w:rFonts w:eastAsia="宋体" w:cs="Arial"/>
          <w:color w:val="333333"/>
          <w:kern w:val="0"/>
          <w:szCs w:val="21"/>
        </w:rPr>
        <w:t>。</w:t>
      </w:r>
    </w:p>
    <w:p w:rsidR="000D14C4" w:rsidRPr="006D200C" w:rsidRDefault="00435982" w:rsidP="00184BCC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(2)</w:t>
      </w:r>
      <w:r w:rsidR="000D14C4" w:rsidRPr="006D200C">
        <w:rPr>
          <w:rFonts w:eastAsia="宋体" w:cs="Arial"/>
          <w:color w:val="333333"/>
          <w:kern w:val="0"/>
          <w:szCs w:val="21"/>
        </w:rPr>
        <w:t>字符编码：统一使用</w:t>
      </w:r>
      <w:r w:rsidR="000D14C4" w:rsidRPr="006D200C">
        <w:rPr>
          <w:rFonts w:eastAsia="宋体" w:cs="Arial"/>
          <w:color w:val="333333"/>
          <w:kern w:val="0"/>
          <w:szCs w:val="21"/>
        </w:rPr>
        <w:t>Unicode</w:t>
      </w:r>
      <w:r w:rsidR="000D14C4" w:rsidRPr="006D200C">
        <w:rPr>
          <w:rFonts w:eastAsia="宋体" w:cs="Arial"/>
          <w:color w:val="333333"/>
          <w:kern w:val="0"/>
          <w:szCs w:val="21"/>
        </w:rPr>
        <w:t>，特殊情况除外。</w:t>
      </w:r>
    </w:p>
    <w:p w:rsidR="000D14C4" w:rsidRDefault="000D14C4" w:rsidP="006E5713">
      <w:pPr>
        <w:pStyle w:val="2"/>
      </w:pPr>
      <w:bookmarkStart w:id="362" w:name="_Toc448165155"/>
      <w:r w:rsidRPr="006E5713">
        <w:lastRenderedPageBreak/>
        <w:t xml:space="preserve">1.2 </w:t>
      </w:r>
      <w:r w:rsidRPr="006E5713">
        <w:t>命名</w:t>
      </w:r>
      <w:bookmarkEnd w:id="362"/>
    </w:p>
    <w:p w:rsidR="009F5F5A" w:rsidRPr="009F5F5A" w:rsidRDefault="009F5F5A" w:rsidP="009F5F5A">
      <w:pPr>
        <w:pStyle w:val="3"/>
      </w:pPr>
      <w:bookmarkStart w:id="363" w:name="_Toc448165156"/>
      <w:r>
        <w:rPr>
          <w:rFonts w:hint="eastAsia"/>
        </w:rPr>
        <w:t xml:space="preserve">1.2.1 </w:t>
      </w:r>
      <w:r>
        <w:rPr>
          <w:rFonts w:hint="eastAsia"/>
        </w:rPr>
        <w:t>文件命名</w:t>
      </w:r>
      <w:bookmarkEnd w:id="363"/>
    </w:p>
    <w:p w:rsidR="000D14C4" w:rsidRPr="006D200C" w:rsidRDefault="00435982" w:rsidP="00184BCC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(1)</w:t>
      </w:r>
      <w:r w:rsidR="000D14C4" w:rsidRPr="006D200C">
        <w:rPr>
          <w:rFonts w:eastAsia="宋体" w:cs="Arial"/>
          <w:color w:val="333333"/>
          <w:kern w:val="0"/>
          <w:szCs w:val="21"/>
        </w:rPr>
        <w:t>文件名的每个单词首字母大写，禁止使用下划线。</w:t>
      </w:r>
    </w:p>
    <w:p w:rsidR="000D14C4" w:rsidRPr="006D200C" w:rsidRDefault="00435982" w:rsidP="00184BCC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(2)</w:t>
      </w:r>
      <w:r w:rsidR="000D14C4" w:rsidRPr="006D200C">
        <w:rPr>
          <w:rFonts w:eastAsia="宋体" w:cs="Arial"/>
          <w:color w:val="333333"/>
          <w:kern w:val="0"/>
          <w:szCs w:val="21"/>
        </w:rPr>
        <w:t>C++</w:t>
      </w:r>
      <w:r w:rsidR="000D14C4" w:rsidRPr="006D200C">
        <w:rPr>
          <w:rFonts w:eastAsia="宋体" w:cs="Arial"/>
          <w:color w:val="333333"/>
          <w:kern w:val="0"/>
          <w:szCs w:val="21"/>
        </w:rPr>
        <w:t>文件以</w:t>
      </w:r>
      <w:r w:rsidR="000D14C4" w:rsidRPr="006D200C">
        <w:rPr>
          <w:rFonts w:eastAsia="宋体" w:cs="Arial"/>
          <w:color w:val="333333"/>
          <w:kern w:val="0"/>
          <w:szCs w:val="21"/>
        </w:rPr>
        <w:t>.cpp</w:t>
      </w:r>
      <w:r w:rsidR="000D14C4" w:rsidRPr="006D200C">
        <w:rPr>
          <w:rFonts w:eastAsia="宋体" w:cs="Arial"/>
          <w:color w:val="333333"/>
          <w:kern w:val="0"/>
          <w:szCs w:val="21"/>
        </w:rPr>
        <w:t>结尾，头文件以</w:t>
      </w:r>
      <w:r w:rsidR="000D14C4" w:rsidRPr="006D200C">
        <w:rPr>
          <w:rFonts w:eastAsia="宋体" w:cs="Arial"/>
          <w:color w:val="333333"/>
          <w:kern w:val="0"/>
          <w:szCs w:val="21"/>
        </w:rPr>
        <w:t>.h</w:t>
      </w:r>
      <w:r w:rsidR="000D14C4" w:rsidRPr="006D200C">
        <w:rPr>
          <w:rFonts w:eastAsia="宋体" w:cs="Arial"/>
          <w:color w:val="333333"/>
          <w:kern w:val="0"/>
          <w:szCs w:val="21"/>
        </w:rPr>
        <w:t>结尾，内部使用的头文件可以用</w:t>
      </w:r>
      <w:r w:rsidR="000D14C4" w:rsidRPr="006D200C">
        <w:rPr>
          <w:rFonts w:eastAsia="宋体" w:cs="Arial"/>
          <w:color w:val="333333"/>
          <w:kern w:val="0"/>
          <w:szCs w:val="21"/>
        </w:rPr>
        <w:t>.hpp</w:t>
      </w:r>
      <w:r w:rsidR="000D14C4" w:rsidRPr="006D200C">
        <w:rPr>
          <w:rFonts w:eastAsia="宋体" w:cs="Arial"/>
          <w:color w:val="333333"/>
          <w:kern w:val="0"/>
          <w:szCs w:val="21"/>
        </w:rPr>
        <w:t>结尾。</w:t>
      </w:r>
    </w:p>
    <w:p w:rsidR="000D14C4" w:rsidRPr="006D200C" w:rsidRDefault="00435982" w:rsidP="00184BCC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</w:t>
      </w:r>
      <w:r w:rsidR="000D14C4" w:rsidRPr="006D200C">
        <w:rPr>
          <w:rFonts w:eastAsia="宋体" w:cs="Arial"/>
          <w:color w:val="333333"/>
          <w:kern w:val="0"/>
          <w:szCs w:val="21"/>
        </w:rPr>
        <w:t>3</w:t>
      </w:r>
      <w:r w:rsidRPr="006D200C">
        <w:rPr>
          <w:rFonts w:eastAsia="宋体" w:cs="Arial"/>
          <w:color w:val="333333"/>
          <w:kern w:val="0"/>
          <w:szCs w:val="21"/>
        </w:rPr>
        <w:t>)</w:t>
      </w:r>
      <w:r w:rsidR="000D14C4" w:rsidRPr="006D200C">
        <w:rPr>
          <w:rFonts w:eastAsia="宋体" w:cs="Arial"/>
          <w:color w:val="333333"/>
          <w:kern w:val="0"/>
          <w:szCs w:val="21"/>
        </w:rPr>
        <w:t>不要使用系统库中已存在的文件名，文件名需要有各自项目的前缀</w:t>
      </w:r>
      <w:r w:rsidR="00E66529">
        <w:rPr>
          <w:rFonts w:eastAsia="宋体" w:cs="Arial" w:hint="eastAsia"/>
          <w:color w:val="333333"/>
          <w:kern w:val="0"/>
          <w:szCs w:val="21"/>
        </w:rPr>
        <w:t>，例如</w:t>
      </w:r>
      <w:r w:rsidR="00E66529">
        <w:rPr>
          <w:rFonts w:eastAsia="宋体" w:cs="Arial" w:hint="eastAsia"/>
          <w:color w:val="333333"/>
          <w:kern w:val="0"/>
          <w:szCs w:val="21"/>
        </w:rPr>
        <w:t>TBQProject.h</w:t>
      </w:r>
    </w:p>
    <w:p w:rsidR="000D14C4" w:rsidRPr="006E5713" w:rsidRDefault="000D14C4" w:rsidP="006E5713">
      <w:pPr>
        <w:pStyle w:val="3"/>
      </w:pPr>
      <w:bookmarkStart w:id="364" w:name="_Toc448165157"/>
      <w:r w:rsidRPr="006E5713">
        <w:t>1.2.</w:t>
      </w:r>
      <w:r w:rsidR="009F5F5A">
        <w:t>2</w:t>
      </w:r>
      <w:r w:rsidR="006E5713">
        <w:t xml:space="preserve"> </w:t>
      </w:r>
      <w:r w:rsidRPr="006E5713">
        <w:t>目录命名</w:t>
      </w:r>
      <w:bookmarkEnd w:id="364"/>
    </w:p>
    <w:p w:rsidR="000D14C4" w:rsidRPr="006D200C" w:rsidRDefault="000D14C4" w:rsidP="000D14C4">
      <w:pPr>
        <w:widowControl/>
        <w:shd w:val="clear" w:color="auto" w:fill="FFFFFF"/>
        <w:spacing w:line="300" w:lineRule="atLeast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目录名的每个单词首字母大写，</w:t>
      </w:r>
      <w:r w:rsidR="00057E66">
        <w:rPr>
          <w:rFonts w:eastAsia="宋体" w:cs="Arial" w:hint="eastAsia"/>
          <w:color w:val="333333"/>
          <w:kern w:val="0"/>
          <w:szCs w:val="21"/>
        </w:rPr>
        <w:t>目录命名以产品名称</w:t>
      </w:r>
      <w:r w:rsidR="00057E66">
        <w:rPr>
          <w:rFonts w:eastAsia="宋体" w:cs="Arial" w:hint="eastAsia"/>
          <w:color w:val="333333"/>
          <w:kern w:val="0"/>
          <w:szCs w:val="21"/>
        </w:rPr>
        <w:t>+</w:t>
      </w:r>
      <w:r w:rsidR="00057E66">
        <w:rPr>
          <w:rFonts w:eastAsia="宋体" w:cs="Arial" w:hint="eastAsia"/>
          <w:color w:val="333333"/>
          <w:kern w:val="0"/>
          <w:szCs w:val="21"/>
        </w:rPr>
        <w:t>功能名称</w:t>
      </w:r>
      <w:r w:rsidR="00057E66">
        <w:rPr>
          <w:rFonts w:eastAsia="宋体" w:cs="Arial" w:hint="eastAsia"/>
          <w:color w:val="333333"/>
          <w:kern w:val="0"/>
          <w:szCs w:val="21"/>
        </w:rPr>
        <w:t>,</w:t>
      </w:r>
      <w:r w:rsidR="002737C4">
        <w:rPr>
          <w:rFonts w:eastAsia="宋体" w:cs="Arial" w:hint="eastAsia"/>
          <w:color w:val="333333"/>
          <w:kern w:val="0"/>
          <w:szCs w:val="21"/>
        </w:rPr>
        <w:t>例</w:t>
      </w:r>
      <w:r w:rsidRPr="006D200C">
        <w:rPr>
          <w:rFonts w:eastAsia="宋体" w:cs="Arial"/>
          <w:color w:val="333333"/>
          <w:kern w:val="0"/>
          <w:szCs w:val="21"/>
        </w:rPr>
        <w:t>如：</w:t>
      </w:r>
      <w:r w:rsidR="00057E66">
        <w:rPr>
          <w:rFonts w:eastAsia="宋体" w:cs="Arial" w:hint="eastAsia"/>
          <w:color w:val="333333"/>
          <w:kern w:val="0"/>
          <w:szCs w:val="21"/>
        </w:rPr>
        <w:t>TBQClient</w:t>
      </w:r>
      <w:r w:rsidRPr="006D200C">
        <w:rPr>
          <w:rFonts w:eastAsia="宋体" w:cs="Arial"/>
          <w:color w:val="333333"/>
          <w:kern w:val="0"/>
          <w:szCs w:val="21"/>
        </w:rPr>
        <w:t>。</w:t>
      </w:r>
    </w:p>
    <w:p w:rsidR="000D14C4" w:rsidRPr="000F45C2" w:rsidRDefault="000D14C4" w:rsidP="000D14C4">
      <w:pPr>
        <w:pStyle w:val="3"/>
      </w:pPr>
      <w:bookmarkStart w:id="365" w:name="_Toc448165158"/>
      <w:r>
        <w:t>1</w:t>
      </w:r>
      <w:r w:rsidRPr="000F45C2">
        <w:t>.2.</w:t>
      </w:r>
      <w:r w:rsidR="009F5F5A">
        <w:t>3</w:t>
      </w:r>
      <w:r w:rsidR="006E5713">
        <w:t xml:space="preserve"> </w:t>
      </w:r>
      <w:r w:rsidRPr="000F45C2">
        <w:t>目录结构</w:t>
      </w:r>
      <w:bookmarkEnd w:id="365"/>
    </w:p>
    <w:p w:rsidR="000D14C4" w:rsidRPr="006D200C" w:rsidRDefault="00C45563" w:rsidP="00440FEF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(1)</w:t>
      </w:r>
      <w:r w:rsidR="000D14C4" w:rsidRPr="006D200C">
        <w:rPr>
          <w:rFonts w:eastAsia="宋体" w:cs="Arial"/>
          <w:color w:val="333333"/>
          <w:kern w:val="0"/>
          <w:szCs w:val="21"/>
        </w:rPr>
        <w:t>头文件存放目录：头文件统一放在</w:t>
      </w:r>
      <w:r w:rsidR="000D14C4" w:rsidRPr="006D200C">
        <w:rPr>
          <w:rFonts w:eastAsia="宋体" w:cs="Arial"/>
          <w:color w:val="333333"/>
          <w:kern w:val="0"/>
          <w:szCs w:val="21"/>
        </w:rPr>
        <w:t>include</w:t>
      </w:r>
      <w:r w:rsidR="000D14C4" w:rsidRPr="006D200C">
        <w:rPr>
          <w:rFonts w:eastAsia="宋体" w:cs="Arial"/>
          <w:color w:val="333333"/>
          <w:kern w:val="0"/>
          <w:szCs w:val="21"/>
        </w:rPr>
        <w:t>目录下，不同的工程在</w:t>
      </w:r>
      <w:r w:rsidR="000D14C4" w:rsidRPr="006D200C">
        <w:rPr>
          <w:rFonts w:eastAsia="宋体" w:cs="Arial"/>
          <w:color w:val="333333"/>
          <w:kern w:val="0"/>
          <w:szCs w:val="21"/>
        </w:rPr>
        <w:t>include</w:t>
      </w:r>
      <w:r w:rsidR="000D14C4" w:rsidRPr="006D200C">
        <w:rPr>
          <w:rFonts w:eastAsia="宋体" w:cs="Arial"/>
          <w:color w:val="333333"/>
          <w:kern w:val="0"/>
          <w:szCs w:val="21"/>
        </w:rPr>
        <w:t>文件中用子目录区分，</w:t>
      </w:r>
      <w:r w:rsidR="000D14C4" w:rsidRPr="006D200C">
        <w:rPr>
          <w:rFonts w:eastAsia="宋体" w:cs="Arial"/>
          <w:color w:val="333333"/>
          <w:kern w:val="0"/>
          <w:szCs w:val="21"/>
        </w:rPr>
        <w:t>include</w:t>
      </w:r>
      <w:r w:rsidR="000D14C4" w:rsidRPr="006D200C">
        <w:rPr>
          <w:rFonts w:eastAsia="宋体" w:cs="Arial"/>
          <w:color w:val="333333"/>
          <w:kern w:val="0"/>
          <w:szCs w:val="21"/>
        </w:rPr>
        <w:t>目录下只包含一层子目录，即同一个工程的所有头文件统一平级放在该工程文件目录下。</w:t>
      </w:r>
    </w:p>
    <w:p w:rsidR="000D14C4" w:rsidRPr="006D200C" w:rsidRDefault="00C45563" w:rsidP="00440FEF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(2)</w:t>
      </w:r>
      <w:r w:rsidR="000D14C4" w:rsidRPr="006D200C">
        <w:rPr>
          <w:rFonts w:eastAsia="宋体" w:cs="Arial"/>
          <w:color w:val="333333"/>
          <w:kern w:val="0"/>
          <w:szCs w:val="21"/>
        </w:rPr>
        <w:t>源文件存放目录：源文件统一放在</w:t>
      </w:r>
      <w:r w:rsidR="000D14C4" w:rsidRPr="006D200C">
        <w:rPr>
          <w:rFonts w:eastAsia="宋体" w:cs="Arial"/>
          <w:color w:val="333333"/>
          <w:kern w:val="0"/>
          <w:szCs w:val="21"/>
        </w:rPr>
        <w:t>src</w:t>
      </w:r>
      <w:r w:rsidR="000D14C4" w:rsidRPr="006D200C">
        <w:rPr>
          <w:rFonts w:eastAsia="宋体" w:cs="Arial"/>
          <w:color w:val="333333"/>
          <w:kern w:val="0"/>
          <w:szCs w:val="21"/>
        </w:rPr>
        <w:t>目录下，不同的工程在</w:t>
      </w:r>
      <w:r w:rsidR="000D14C4" w:rsidRPr="006D200C">
        <w:rPr>
          <w:rFonts w:eastAsia="宋体" w:cs="Arial"/>
          <w:color w:val="333333"/>
          <w:kern w:val="0"/>
          <w:szCs w:val="21"/>
        </w:rPr>
        <w:t>src</w:t>
      </w:r>
      <w:r w:rsidR="000D14C4" w:rsidRPr="006D200C">
        <w:rPr>
          <w:rFonts w:eastAsia="宋体" w:cs="Arial"/>
          <w:color w:val="333333"/>
          <w:kern w:val="0"/>
          <w:szCs w:val="21"/>
        </w:rPr>
        <w:t>文件中用子目区分。</w:t>
      </w:r>
    </w:p>
    <w:p w:rsidR="000D14C4" w:rsidRPr="006D200C" w:rsidRDefault="00C45563" w:rsidP="00440FEF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(3)</w:t>
      </w:r>
      <w:r w:rsidR="000D14C4" w:rsidRPr="006D200C">
        <w:rPr>
          <w:rFonts w:eastAsia="宋体" w:cs="Arial"/>
          <w:color w:val="333333"/>
          <w:kern w:val="0"/>
          <w:szCs w:val="21"/>
        </w:rPr>
        <w:t>输出文件存放目录：</w:t>
      </w:r>
      <w:r w:rsidR="000D14C4" w:rsidRPr="006D200C">
        <w:rPr>
          <w:rFonts w:eastAsia="宋体" w:cs="Arial"/>
          <w:color w:val="333333"/>
          <w:kern w:val="0"/>
          <w:szCs w:val="21"/>
        </w:rPr>
        <w:t>lib</w:t>
      </w:r>
      <w:r w:rsidR="000D14C4" w:rsidRPr="006D200C">
        <w:rPr>
          <w:rFonts w:eastAsia="宋体" w:cs="Arial"/>
          <w:color w:val="333333"/>
          <w:kern w:val="0"/>
          <w:szCs w:val="21"/>
        </w:rPr>
        <w:t>目录下包含</w:t>
      </w:r>
      <w:r w:rsidR="000D14C4" w:rsidRPr="006D200C">
        <w:rPr>
          <w:rFonts w:eastAsia="宋体" w:cs="Arial"/>
          <w:color w:val="333333"/>
          <w:kern w:val="0"/>
          <w:szCs w:val="21"/>
        </w:rPr>
        <w:t>Debug</w:t>
      </w:r>
      <w:r w:rsidR="000D14C4" w:rsidRPr="006D200C">
        <w:rPr>
          <w:rFonts w:eastAsia="宋体" w:cs="Arial"/>
          <w:color w:val="333333"/>
          <w:kern w:val="0"/>
          <w:szCs w:val="21"/>
        </w:rPr>
        <w:t>和</w:t>
      </w:r>
      <w:r w:rsidR="000D14C4" w:rsidRPr="006D200C">
        <w:rPr>
          <w:rFonts w:eastAsia="宋体" w:cs="Arial"/>
          <w:color w:val="333333"/>
          <w:kern w:val="0"/>
          <w:szCs w:val="21"/>
        </w:rPr>
        <w:t>Release</w:t>
      </w:r>
      <w:r w:rsidR="000D14C4" w:rsidRPr="006D200C">
        <w:rPr>
          <w:rFonts w:eastAsia="宋体" w:cs="Arial"/>
          <w:color w:val="333333"/>
          <w:kern w:val="0"/>
          <w:szCs w:val="21"/>
        </w:rPr>
        <w:t>两个子目分别存放调试和发布版本的</w:t>
      </w:r>
      <w:r w:rsidR="000D14C4" w:rsidRPr="006D200C">
        <w:rPr>
          <w:rFonts w:eastAsia="宋体" w:cs="Arial"/>
          <w:color w:val="333333"/>
          <w:kern w:val="0"/>
          <w:szCs w:val="21"/>
        </w:rPr>
        <w:t>lib</w:t>
      </w:r>
      <w:r w:rsidR="000D14C4" w:rsidRPr="006D200C">
        <w:rPr>
          <w:rFonts w:eastAsia="宋体" w:cs="Arial"/>
          <w:color w:val="333333"/>
          <w:kern w:val="0"/>
          <w:szCs w:val="21"/>
        </w:rPr>
        <w:t>文件，在</w:t>
      </w:r>
      <w:r w:rsidR="000D14C4" w:rsidRPr="006D200C">
        <w:rPr>
          <w:rFonts w:eastAsia="宋体" w:cs="Arial"/>
          <w:color w:val="333333"/>
          <w:kern w:val="0"/>
          <w:szCs w:val="21"/>
        </w:rPr>
        <w:t>Debug</w:t>
      </w:r>
      <w:r w:rsidR="000D14C4" w:rsidRPr="006D200C">
        <w:rPr>
          <w:rFonts w:eastAsia="宋体" w:cs="Arial"/>
          <w:color w:val="333333"/>
          <w:kern w:val="0"/>
          <w:szCs w:val="21"/>
        </w:rPr>
        <w:t>和</w:t>
      </w:r>
      <w:r w:rsidR="000D14C4" w:rsidRPr="006D200C">
        <w:rPr>
          <w:rFonts w:eastAsia="宋体" w:cs="Arial"/>
          <w:color w:val="333333"/>
          <w:kern w:val="0"/>
          <w:szCs w:val="21"/>
        </w:rPr>
        <w:t>Release</w:t>
      </w:r>
      <w:r w:rsidR="000D14C4" w:rsidRPr="006D200C">
        <w:rPr>
          <w:rFonts w:eastAsia="宋体" w:cs="Arial"/>
          <w:color w:val="333333"/>
          <w:kern w:val="0"/>
          <w:szCs w:val="21"/>
        </w:rPr>
        <w:t>目录下包含</w:t>
      </w:r>
      <w:r w:rsidR="000D14C4" w:rsidRPr="006D200C">
        <w:rPr>
          <w:rFonts w:eastAsia="宋体" w:cs="Arial"/>
          <w:color w:val="333333"/>
          <w:kern w:val="0"/>
          <w:szCs w:val="21"/>
        </w:rPr>
        <w:t>X64</w:t>
      </w:r>
      <w:r w:rsidR="000D14C4" w:rsidRPr="006D200C">
        <w:rPr>
          <w:rFonts w:eastAsia="宋体" w:cs="Arial"/>
          <w:color w:val="333333"/>
          <w:kern w:val="0"/>
          <w:szCs w:val="21"/>
        </w:rPr>
        <w:t>和</w:t>
      </w:r>
      <w:r w:rsidR="000D14C4" w:rsidRPr="006D200C">
        <w:rPr>
          <w:rFonts w:eastAsia="宋体" w:cs="Arial"/>
          <w:color w:val="333333"/>
          <w:kern w:val="0"/>
          <w:szCs w:val="21"/>
        </w:rPr>
        <w:t>X86</w:t>
      </w:r>
      <w:r w:rsidR="000D14C4" w:rsidRPr="006D200C">
        <w:rPr>
          <w:rFonts w:eastAsia="宋体" w:cs="Arial"/>
          <w:color w:val="333333"/>
          <w:kern w:val="0"/>
          <w:szCs w:val="21"/>
        </w:rPr>
        <w:t>子目录，</w:t>
      </w:r>
      <w:r w:rsidR="000D14C4" w:rsidRPr="006D200C">
        <w:rPr>
          <w:rFonts w:eastAsia="宋体" w:cs="Arial"/>
          <w:color w:val="333333"/>
          <w:kern w:val="0"/>
          <w:szCs w:val="21"/>
        </w:rPr>
        <w:t>X86</w:t>
      </w:r>
      <w:r w:rsidR="000D14C4" w:rsidRPr="006D200C">
        <w:rPr>
          <w:rFonts w:eastAsia="宋体" w:cs="Arial"/>
          <w:color w:val="333333"/>
          <w:kern w:val="0"/>
          <w:szCs w:val="21"/>
        </w:rPr>
        <w:t>和</w:t>
      </w:r>
      <w:r w:rsidR="000D14C4" w:rsidRPr="006D200C">
        <w:rPr>
          <w:rFonts w:eastAsia="宋体" w:cs="Arial"/>
          <w:color w:val="333333"/>
          <w:kern w:val="0"/>
          <w:szCs w:val="21"/>
        </w:rPr>
        <w:t>X64</w:t>
      </w:r>
      <w:r w:rsidR="000D14C4" w:rsidRPr="006D200C">
        <w:rPr>
          <w:rFonts w:eastAsia="宋体" w:cs="Arial"/>
          <w:color w:val="333333"/>
          <w:kern w:val="0"/>
          <w:szCs w:val="21"/>
        </w:rPr>
        <w:t>下包含</w:t>
      </w:r>
      <w:r w:rsidR="000D14C4" w:rsidRPr="006D200C">
        <w:rPr>
          <w:rFonts w:eastAsia="宋体" w:cs="Arial"/>
          <w:color w:val="333333"/>
          <w:kern w:val="0"/>
          <w:szCs w:val="21"/>
        </w:rPr>
        <w:t>MTd</w:t>
      </w:r>
      <w:r w:rsidR="000D14C4" w:rsidRPr="006D200C">
        <w:rPr>
          <w:rFonts w:eastAsia="宋体" w:cs="Arial"/>
          <w:color w:val="333333"/>
          <w:kern w:val="0"/>
          <w:szCs w:val="21"/>
        </w:rPr>
        <w:t>子目录，运行库为</w:t>
      </w:r>
      <w:r w:rsidR="000D14C4" w:rsidRPr="006D200C">
        <w:rPr>
          <w:rFonts w:eastAsia="宋体" w:cs="Arial"/>
          <w:color w:val="333333"/>
          <w:kern w:val="0"/>
          <w:szCs w:val="21"/>
        </w:rPr>
        <w:t>MDd</w:t>
      </w:r>
      <w:r w:rsidR="00435982" w:rsidRPr="006D200C">
        <w:rPr>
          <w:rFonts w:eastAsia="宋体" w:cs="Arial"/>
          <w:color w:val="333333"/>
          <w:kern w:val="0"/>
          <w:szCs w:val="21"/>
        </w:rPr>
        <w:t>(</w:t>
      </w:r>
      <w:r w:rsidR="000D14C4" w:rsidRPr="006D200C">
        <w:rPr>
          <w:rFonts w:eastAsia="宋体" w:cs="Arial"/>
          <w:color w:val="333333"/>
          <w:kern w:val="0"/>
          <w:szCs w:val="21"/>
        </w:rPr>
        <w:t>多线程调试</w:t>
      </w:r>
      <w:r w:rsidR="000D14C4" w:rsidRPr="006D200C">
        <w:rPr>
          <w:rFonts w:eastAsia="宋体" w:cs="Arial"/>
          <w:color w:val="333333"/>
          <w:kern w:val="0"/>
          <w:szCs w:val="21"/>
        </w:rPr>
        <w:t>DLL</w:t>
      </w:r>
      <w:r w:rsidR="00435982" w:rsidRPr="006D200C">
        <w:rPr>
          <w:rFonts w:eastAsia="宋体" w:cs="Arial"/>
          <w:color w:val="333333"/>
          <w:kern w:val="0"/>
          <w:szCs w:val="21"/>
        </w:rPr>
        <w:t>)</w:t>
      </w:r>
      <w:r w:rsidR="000D14C4" w:rsidRPr="006D200C">
        <w:rPr>
          <w:rFonts w:eastAsia="宋体" w:cs="Arial"/>
          <w:color w:val="333333"/>
          <w:kern w:val="0"/>
          <w:szCs w:val="21"/>
        </w:rPr>
        <w:t>文件直接放在</w:t>
      </w:r>
      <w:r w:rsidR="000D14C4" w:rsidRPr="006D200C">
        <w:rPr>
          <w:rFonts w:eastAsia="宋体" w:cs="Arial"/>
          <w:color w:val="333333"/>
          <w:kern w:val="0"/>
          <w:szCs w:val="21"/>
        </w:rPr>
        <w:t>X64</w:t>
      </w:r>
      <w:r w:rsidR="000D14C4" w:rsidRPr="006D200C">
        <w:rPr>
          <w:rFonts w:eastAsia="宋体" w:cs="Arial"/>
          <w:color w:val="333333"/>
          <w:kern w:val="0"/>
          <w:szCs w:val="21"/>
        </w:rPr>
        <w:t>或者</w:t>
      </w:r>
      <w:r w:rsidR="000D14C4" w:rsidRPr="006D200C">
        <w:rPr>
          <w:rFonts w:eastAsia="宋体" w:cs="Arial"/>
          <w:color w:val="333333"/>
          <w:kern w:val="0"/>
          <w:szCs w:val="21"/>
        </w:rPr>
        <w:t>X86</w:t>
      </w:r>
      <w:r w:rsidR="000D14C4" w:rsidRPr="006D200C">
        <w:rPr>
          <w:rFonts w:eastAsia="宋体" w:cs="Arial"/>
          <w:color w:val="333333"/>
          <w:kern w:val="0"/>
          <w:szCs w:val="21"/>
        </w:rPr>
        <w:t>目录下，运行库为</w:t>
      </w:r>
      <w:r w:rsidR="000D14C4" w:rsidRPr="006D200C">
        <w:rPr>
          <w:rFonts w:eastAsia="宋体" w:cs="Arial"/>
          <w:color w:val="333333"/>
          <w:kern w:val="0"/>
          <w:szCs w:val="21"/>
        </w:rPr>
        <w:t>MTd</w:t>
      </w:r>
      <w:r w:rsidR="00435982" w:rsidRPr="006D200C">
        <w:rPr>
          <w:rFonts w:eastAsia="宋体" w:cs="Arial"/>
          <w:color w:val="333333"/>
          <w:kern w:val="0"/>
          <w:szCs w:val="21"/>
        </w:rPr>
        <w:t>(</w:t>
      </w:r>
      <w:r w:rsidR="000D14C4" w:rsidRPr="006D200C">
        <w:rPr>
          <w:rFonts w:eastAsia="宋体" w:cs="Arial"/>
          <w:color w:val="333333"/>
          <w:kern w:val="0"/>
          <w:szCs w:val="21"/>
        </w:rPr>
        <w:t>多线程调试</w:t>
      </w:r>
      <w:r w:rsidR="00435982" w:rsidRPr="006D200C">
        <w:rPr>
          <w:rFonts w:eastAsia="宋体" w:cs="Arial"/>
          <w:color w:val="333333"/>
          <w:kern w:val="0"/>
          <w:szCs w:val="21"/>
        </w:rPr>
        <w:t>)</w:t>
      </w:r>
      <w:r w:rsidR="000D14C4" w:rsidRPr="006D200C">
        <w:rPr>
          <w:rFonts w:eastAsia="宋体" w:cs="Arial"/>
          <w:color w:val="333333"/>
          <w:kern w:val="0"/>
          <w:szCs w:val="21"/>
        </w:rPr>
        <w:t>文件存放在</w:t>
      </w:r>
      <w:r w:rsidR="000D14C4" w:rsidRPr="006D200C">
        <w:rPr>
          <w:rFonts w:eastAsia="宋体" w:cs="Arial"/>
          <w:color w:val="333333"/>
          <w:kern w:val="0"/>
          <w:szCs w:val="21"/>
        </w:rPr>
        <w:t>MTd</w:t>
      </w:r>
      <w:r w:rsidR="000D14C4" w:rsidRPr="006D200C">
        <w:rPr>
          <w:rFonts w:eastAsia="宋体" w:cs="Arial"/>
          <w:color w:val="333333"/>
          <w:kern w:val="0"/>
          <w:szCs w:val="21"/>
        </w:rPr>
        <w:t>目录。</w:t>
      </w:r>
    </w:p>
    <w:p w:rsidR="000D14C4" w:rsidRPr="006D200C" w:rsidRDefault="000D14C4" w:rsidP="000D14C4">
      <w:pPr>
        <w:widowControl/>
        <w:shd w:val="clear" w:color="auto" w:fill="FFFFFF"/>
        <w:spacing w:line="300" w:lineRule="atLeast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示例如下：</w:t>
      </w:r>
    </w:p>
    <w:p w:rsidR="000D14C4" w:rsidRPr="000F45C2" w:rsidRDefault="000D14C4" w:rsidP="000D14C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45C2">
        <w:rPr>
          <w:rFonts w:ascii="Arial" w:eastAsia="宋体" w:hAnsi="Arial" w:cs="Arial"/>
          <w:color w:val="333333"/>
          <w:kern w:val="0"/>
          <w:szCs w:val="21"/>
        </w:rPr>
        <w:t>            </w:t>
      </w:r>
      <w:r w:rsidRPr="000F45C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1DEF76B" wp14:editId="41C69DDC">
            <wp:extent cx="5288507" cy="2618740"/>
            <wp:effectExtent l="0" t="0" r="7620" b="0"/>
            <wp:docPr id="9" name="图片 9" descr="http://pm.glodon.com/wiki/download/attachments/63922067/image2015-10-30%209%3A34%3A37.png?version=1&amp;modificationDate=1446168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m.glodon.com/wiki/download/attachments/63922067/image2015-10-30%209%3A34%3A37.png?version=1&amp;modificationDate=1446168877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78" cy="26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C4" w:rsidRPr="000F45C2" w:rsidRDefault="000D14C4" w:rsidP="000D14C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45C2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</w:t>
      </w:r>
      <w:r w:rsidR="00367900">
        <w:rPr>
          <w:noProof/>
        </w:rPr>
        <w:drawing>
          <wp:inline distT="0" distB="0" distL="0" distR="0" wp14:anchorId="7BA2E087" wp14:editId="328C928E">
            <wp:extent cx="5274310" cy="961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C4" w:rsidRPr="000F45C2" w:rsidRDefault="000D14C4" w:rsidP="00B41163">
      <w:pPr>
        <w:pStyle w:val="3"/>
      </w:pPr>
      <w:bookmarkStart w:id="366" w:name="_Toc448165159"/>
      <w:r>
        <w:t>1</w:t>
      </w:r>
      <w:r w:rsidRPr="000F45C2">
        <w:t>.2.</w:t>
      </w:r>
      <w:r w:rsidR="009F5F5A">
        <w:t>4</w:t>
      </w:r>
      <w:r w:rsidR="006E5713">
        <w:t xml:space="preserve"> </w:t>
      </w:r>
      <w:r w:rsidRPr="000F45C2">
        <w:t>VC</w:t>
      </w:r>
      <w:r w:rsidRPr="000F45C2">
        <w:t>解决方案命名</w:t>
      </w:r>
      <w:bookmarkEnd w:id="366"/>
    </w:p>
    <w:p w:rsidR="000D14C4" w:rsidRPr="000F45C2" w:rsidRDefault="000D14C4" w:rsidP="000D14C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45C2">
        <w:rPr>
          <w:rFonts w:ascii="Arial" w:eastAsia="宋体" w:hAnsi="Arial" w:cs="Arial"/>
          <w:color w:val="333333"/>
          <w:kern w:val="0"/>
          <w:szCs w:val="21"/>
        </w:rPr>
        <w:t>命名的每个单词首字母大写，格式为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产品名称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_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编译器版本名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产品名称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，可以不加入编译器版本名。</w:t>
      </w:r>
    </w:p>
    <w:p w:rsidR="000D14C4" w:rsidRPr="000F45C2" w:rsidRDefault="000D14C4" w:rsidP="00B41163">
      <w:pPr>
        <w:pStyle w:val="3"/>
      </w:pPr>
      <w:bookmarkStart w:id="367" w:name="_Toc448165160"/>
      <w:r>
        <w:t>1</w:t>
      </w:r>
      <w:r w:rsidRPr="000F45C2">
        <w:t>.2.</w:t>
      </w:r>
      <w:r w:rsidR="009F5F5A">
        <w:t>5</w:t>
      </w:r>
      <w:r w:rsidR="006E5713">
        <w:t xml:space="preserve"> </w:t>
      </w:r>
      <w:r w:rsidRPr="000F45C2">
        <w:t>VC</w:t>
      </w:r>
      <w:r w:rsidRPr="000F45C2">
        <w:t>项目命名</w:t>
      </w:r>
      <w:r w:rsidRPr="000F45C2">
        <w:t>/ Qt</w:t>
      </w:r>
      <w:r w:rsidRPr="000F45C2">
        <w:t>项目命名</w:t>
      </w:r>
      <w:bookmarkEnd w:id="367"/>
    </w:p>
    <w:p w:rsidR="000D14C4" w:rsidRPr="000F45C2" w:rsidRDefault="000D14C4" w:rsidP="000D14C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45C2">
        <w:rPr>
          <w:rFonts w:ascii="Arial" w:eastAsia="宋体" w:hAnsi="Arial" w:cs="Arial"/>
          <w:color w:val="333333"/>
          <w:kern w:val="0"/>
          <w:szCs w:val="21"/>
        </w:rPr>
        <w:t>命名的每个单词首字母大写，以库名称命名，如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0F45C2">
        <w:rPr>
          <w:rFonts w:ascii="Arial" w:eastAsia="宋体" w:hAnsi="Arial" w:cs="Arial"/>
          <w:color w:val="333333"/>
          <w:kern w:val="0"/>
          <w:szCs w:val="21"/>
        </w:rPr>
        <w:t>的名称。</w:t>
      </w:r>
    </w:p>
    <w:p w:rsidR="000D14C4" w:rsidRPr="000F45C2" w:rsidRDefault="000D14C4" w:rsidP="00B41163">
      <w:pPr>
        <w:pStyle w:val="3"/>
      </w:pPr>
      <w:bookmarkStart w:id="368" w:name="_Toc448165161"/>
      <w:r>
        <w:t>1</w:t>
      </w:r>
      <w:r w:rsidRPr="000F45C2">
        <w:t>.2.</w:t>
      </w:r>
      <w:r w:rsidR="009F5F5A">
        <w:t>6</w:t>
      </w:r>
      <w:r w:rsidR="006E5713">
        <w:t xml:space="preserve"> </w:t>
      </w:r>
      <w:r w:rsidRPr="000F45C2">
        <w:t>头文件</w:t>
      </w:r>
      <w:bookmarkEnd w:id="368"/>
    </w:p>
    <w:p w:rsidR="000D14C4" w:rsidRPr="006D200C" w:rsidRDefault="000D14C4" w:rsidP="00440FEF">
      <w:pPr>
        <w:widowControl/>
        <w:shd w:val="clear" w:color="auto" w:fill="FFFFFF"/>
        <w:spacing w:line="300" w:lineRule="atLeast"/>
        <w:ind w:firstLine="420"/>
        <w:jc w:val="left"/>
        <w:rPr>
          <w:rFonts w:eastAsia="宋体" w:cs="Arial"/>
          <w:color w:val="333333"/>
          <w:kern w:val="0"/>
          <w:szCs w:val="21"/>
        </w:rPr>
      </w:pPr>
      <w:r w:rsidRPr="006D200C">
        <w:rPr>
          <w:rFonts w:eastAsia="宋体" w:cs="Arial"/>
          <w:color w:val="333333"/>
          <w:kern w:val="0"/>
          <w:szCs w:val="21"/>
        </w:rPr>
        <w:t>添加头文件包含顺序如下：</w:t>
      </w:r>
      <w:r w:rsidRPr="006D200C">
        <w:rPr>
          <w:rFonts w:eastAsia="宋体" w:cs="Arial"/>
          <w:color w:val="333333"/>
          <w:kern w:val="0"/>
          <w:szCs w:val="21"/>
        </w:rPr>
        <w:t>OS SDK .h</w:t>
      </w:r>
      <w:r w:rsidRPr="006D200C">
        <w:rPr>
          <w:rFonts w:eastAsia="宋体" w:cs="Arial"/>
          <w:color w:val="333333"/>
          <w:kern w:val="0"/>
          <w:szCs w:val="21"/>
        </w:rPr>
        <w:t>、</w:t>
      </w:r>
      <w:r w:rsidRPr="006D200C">
        <w:rPr>
          <w:rFonts w:eastAsia="宋体" w:cs="Arial"/>
          <w:color w:val="333333"/>
          <w:kern w:val="0"/>
          <w:szCs w:val="21"/>
        </w:rPr>
        <w:t>C</w:t>
      </w:r>
      <w:r w:rsidRPr="006D200C">
        <w:rPr>
          <w:rFonts w:eastAsia="宋体" w:cs="Arial"/>
          <w:color w:val="333333"/>
          <w:kern w:val="0"/>
          <w:szCs w:val="21"/>
        </w:rPr>
        <w:t>标准库、</w:t>
      </w:r>
      <w:r w:rsidRPr="006D200C">
        <w:rPr>
          <w:rFonts w:eastAsia="宋体" w:cs="Arial"/>
          <w:color w:val="333333"/>
          <w:kern w:val="0"/>
          <w:szCs w:val="21"/>
        </w:rPr>
        <w:t>C++</w:t>
      </w:r>
      <w:r w:rsidRPr="006D200C">
        <w:rPr>
          <w:rFonts w:eastAsia="宋体" w:cs="Arial"/>
          <w:color w:val="333333"/>
          <w:kern w:val="0"/>
          <w:szCs w:val="21"/>
        </w:rPr>
        <w:t>标准库、</w:t>
      </w:r>
      <w:r w:rsidRPr="006D200C">
        <w:rPr>
          <w:rFonts w:eastAsia="宋体" w:cs="Arial"/>
          <w:color w:val="333333"/>
          <w:kern w:val="0"/>
          <w:szCs w:val="21"/>
        </w:rPr>
        <w:t>OpenGL</w:t>
      </w:r>
      <w:r w:rsidRPr="006D200C">
        <w:rPr>
          <w:rFonts w:eastAsia="宋体" w:cs="Arial"/>
          <w:color w:val="333333"/>
          <w:kern w:val="0"/>
          <w:szCs w:val="21"/>
        </w:rPr>
        <w:t>的头文件、其它库的头文件、自己工程的头文件。</w:t>
      </w:r>
    </w:p>
    <w:p w:rsidR="00512E4B" w:rsidRPr="006D200C" w:rsidRDefault="00512E4B" w:rsidP="000D14C4">
      <w:pPr>
        <w:widowControl/>
        <w:shd w:val="clear" w:color="auto" w:fill="FFFFFF"/>
        <w:spacing w:line="300" w:lineRule="atLeast"/>
        <w:jc w:val="left"/>
        <w:rPr>
          <w:rFonts w:eastAsia="宋体" w:cs="Arial"/>
          <w:color w:val="333333"/>
          <w:kern w:val="0"/>
          <w:szCs w:val="21"/>
        </w:rPr>
      </w:pPr>
    </w:p>
    <w:p w:rsidR="000D14C4" w:rsidRPr="003A333D" w:rsidRDefault="00B41163" w:rsidP="00B41163">
      <w:pPr>
        <w:pStyle w:val="1"/>
      </w:pPr>
      <w:bookmarkStart w:id="369" w:name="_Toc448165162"/>
      <w:r>
        <w:rPr>
          <w:rFonts w:hint="eastAsia"/>
        </w:rPr>
        <w:t>2</w:t>
      </w:r>
      <w:r w:rsidR="00AB4395">
        <w:rPr>
          <w:rFonts w:hint="eastAsia"/>
        </w:rPr>
        <w:t>、</w:t>
      </w:r>
      <w:r w:rsidR="000D14C4" w:rsidRPr="003A333D">
        <w:t>排版规范</w:t>
      </w:r>
      <w:bookmarkEnd w:id="369"/>
    </w:p>
    <w:p w:rsidR="00CA1FD0" w:rsidRDefault="000D14C4" w:rsidP="00CA1FD0">
      <w:pPr>
        <w:pStyle w:val="2"/>
      </w:pPr>
      <w:bookmarkStart w:id="370" w:name="_Toc448165163"/>
      <w:r w:rsidRPr="005D216F">
        <w:rPr>
          <w:rStyle w:val="20"/>
          <w:rFonts w:hint="eastAsia"/>
        </w:rPr>
        <w:t>2.1</w:t>
      </w:r>
      <w:r>
        <w:t xml:space="preserve"> </w:t>
      </w:r>
      <w:r w:rsidR="00CA1FD0">
        <w:rPr>
          <w:rFonts w:hint="eastAsia"/>
        </w:rPr>
        <w:t>缩进</w:t>
      </w:r>
      <w:bookmarkEnd w:id="370"/>
    </w:p>
    <w:p w:rsidR="000D14C4" w:rsidRPr="006D200C" w:rsidRDefault="002A6753" w:rsidP="0096013C">
      <w:pPr>
        <w:ind w:firstLine="420"/>
      </w:pPr>
      <w:r w:rsidRPr="006D200C">
        <w:t>(1)</w:t>
      </w:r>
      <w:r w:rsidR="000D14C4" w:rsidRPr="006D200C">
        <w:t>程序块需要采用缩进风格编写，这样便于浏览代码结构。所有缩进规定使用</w:t>
      </w:r>
      <w:r w:rsidR="000D14C4" w:rsidRPr="006D200C">
        <w:t>4</w:t>
      </w:r>
      <w:r w:rsidR="000D14C4" w:rsidRPr="006D200C">
        <w:t>个空格字符，请不要使用</w:t>
      </w:r>
      <w:r w:rsidR="000D14C4" w:rsidRPr="006D200C">
        <w:t>Tab</w:t>
      </w:r>
      <w:r w:rsidR="000D14C4" w:rsidRPr="006D200C">
        <w:t>字符进行缩进，因为在不同的编辑器下</w:t>
      </w:r>
      <w:r w:rsidR="000D14C4" w:rsidRPr="006D200C">
        <w:t>Tab</w:t>
      </w:r>
      <w:r w:rsidR="000D14C4" w:rsidRPr="006D200C">
        <w:t>缩进可能会产生差异，导致排版混乱。</w:t>
      </w:r>
    </w:p>
    <w:p w:rsidR="000D14C4" w:rsidRPr="006D200C" w:rsidRDefault="000D14C4" w:rsidP="000D14C4">
      <w:pPr>
        <w:pStyle w:val="ae"/>
        <w:ind w:left="795" w:firstLineChars="0" w:firstLine="0"/>
      </w:pPr>
      <w:r w:rsidRPr="006D200C">
        <w:t>VS2010</w:t>
      </w:r>
      <w:r w:rsidRPr="006D200C">
        <w:t>可以在</w:t>
      </w:r>
      <w:r w:rsidRPr="006D200C">
        <w:t>[</w:t>
      </w:r>
      <w:r w:rsidRPr="006D200C">
        <w:t>工具</w:t>
      </w:r>
      <w:r w:rsidRPr="006D200C">
        <w:t>]-[</w:t>
      </w:r>
      <w:r w:rsidRPr="006D200C">
        <w:t>选项</w:t>
      </w:r>
      <w:r w:rsidRPr="006D200C">
        <w:t>]</w:t>
      </w:r>
      <w:r w:rsidRPr="006D200C">
        <w:t>中设置制表符</w:t>
      </w:r>
    </w:p>
    <w:p w:rsidR="000D14C4" w:rsidRPr="006D200C" w:rsidRDefault="000D14C4" w:rsidP="000D14C4">
      <w:pPr>
        <w:pStyle w:val="ae"/>
        <w:ind w:left="795" w:firstLineChars="0" w:firstLine="0"/>
      </w:pPr>
      <w:r w:rsidRPr="006D200C">
        <w:rPr>
          <w:noProof/>
        </w:rPr>
        <w:lastRenderedPageBreak/>
        <w:drawing>
          <wp:inline distT="0" distB="0" distL="0" distR="0" wp14:anchorId="55DF20A2" wp14:editId="6BF3D8E4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C4" w:rsidRPr="006D200C" w:rsidRDefault="000D14C4" w:rsidP="000D14C4">
      <w:pPr>
        <w:pStyle w:val="ae"/>
        <w:ind w:left="795" w:firstLineChars="0" w:firstLine="0"/>
      </w:pPr>
      <w:r w:rsidRPr="006D200C">
        <w:t>Qt Creator</w:t>
      </w:r>
      <w:r w:rsidRPr="006D200C">
        <w:t>可以在</w:t>
      </w:r>
      <w:r w:rsidRPr="006D200C">
        <w:t>[</w:t>
      </w:r>
      <w:r w:rsidRPr="006D200C">
        <w:t>工具</w:t>
      </w:r>
      <w:r w:rsidRPr="006D200C">
        <w:t>]-[</w:t>
      </w:r>
      <w:r w:rsidRPr="006D200C">
        <w:t>选项</w:t>
      </w:r>
      <w:r w:rsidRPr="006D200C">
        <w:t>]</w:t>
      </w:r>
      <w:r w:rsidRPr="006D200C">
        <w:t>中设置制表符</w:t>
      </w:r>
    </w:p>
    <w:p w:rsidR="000D14C4" w:rsidRPr="006D200C" w:rsidRDefault="000D14C4" w:rsidP="000D14C4">
      <w:pPr>
        <w:pStyle w:val="ae"/>
        <w:ind w:left="795" w:firstLineChars="0" w:firstLine="0"/>
      </w:pPr>
      <w:r w:rsidRPr="006D200C">
        <w:rPr>
          <w:noProof/>
        </w:rPr>
        <w:drawing>
          <wp:inline distT="0" distB="0" distL="0" distR="0" wp14:anchorId="04D48E34" wp14:editId="69601F9A">
            <wp:extent cx="5274310" cy="3052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9D" w:rsidRDefault="0046059D" w:rsidP="0096013C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46059D">
        <w:rPr>
          <w:rFonts w:cs="Arial"/>
        </w:rPr>
        <w:t xml:space="preserve"> </w:t>
      </w:r>
      <w:r w:rsidRPr="00027852">
        <w:rPr>
          <w:rFonts w:cs="Arial"/>
        </w:rPr>
        <w:t>不要使用</w:t>
      </w:r>
      <w:r w:rsidRPr="00027852">
        <w:rPr>
          <w:rFonts w:cs="Courier New"/>
        </w:rPr>
        <w:t>BC</w:t>
      </w:r>
      <w:r w:rsidRPr="00027852">
        <w:rPr>
          <w:rFonts w:cs="Arial"/>
        </w:rPr>
        <w:t>作为编辑器合版本，因为</w:t>
      </w:r>
      <w:r w:rsidRPr="00027852">
        <w:rPr>
          <w:rFonts w:cs="Courier New"/>
        </w:rPr>
        <w:t>BC</w:t>
      </w:r>
      <w:r w:rsidRPr="00027852">
        <w:rPr>
          <w:rFonts w:cs="Arial"/>
        </w:rPr>
        <w:t>会自动将</w:t>
      </w:r>
      <w:r w:rsidRPr="00027852">
        <w:rPr>
          <w:rFonts w:cs="Courier New"/>
        </w:rPr>
        <w:t>8</w:t>
      </w:r>
      <w:r w:rsidRPr="00027852">
        <w:rPr>
          <w:rFonts w:cs="Arial"/>
        </w:rPr>
        <w:t>个空格变为一个</w:t>
      </w:r>
      <w:r w:rsidRPr="00027852">
        <w:rPr>
          <w:rFonts w:cs="Courier New"/>
        </w:rPr>
        <w:t>TAB</w:t>
      </w:r>
      <w:r w:rsidRPr="00027852">
        <w:rPr>
          <w:rFonts w:cs="Arial"/>
        </w:rPr>
        <w:t>键，因此使用</w:t>
      </w:r>
      <w:r w:rsidRPr="00027852">
        <w:rPr>
          <w:rFonts w:cs="Courier New"/>
        </w:rPr>
        <w:t>BC</w:t>
      </w:r>
      <w:r w:rsidRPr="00027852">
        <w:rPr>
          <w:rFonts w:cs="Arial"/>
        </w:rPr>
        <w:t>合入的版本大多会将缩进变乱。</w:t>
      </w:r>
    </w:p>
    <w:p w:rsidR="000D14C4" w:rsidRPr="006D200C" w:rsidRDefault="0046059D" w:rsidP="0096013C">
      <w:pPr>
        <w:ind w:firstLine="420"/>
        <w:rPr>
          <w:b/>
        </w:rPr>
      </w:pPr>
      <w:r>
        <w:t>(3</w:t>
      </w:r>
      <w:r w:rsidR="002A6753" w:rsidRPr="006D200C">
        <w:t>)</w:t>
      </w:r>
      <w:r w:rsidR="002A6753" w:rsidRPr="006D200C">
        <w:t>函数或过程的开始、结构的定义及循环、判断等语句中的代码都要采用缩进风格，</w:t>
      </w:r>
      <w:r w:rsidR="002A6753" w:rsidRPr="006D200C">
        <w:t>case</w:t>
      </w:r>
      <w:r w:rsidR="002A6753" w:rsidRPr="006D200C">
        <w:t>语句下的情况处理语句也要遵从语句缩进要求。</w:t>
      </w:r>
    </w:p>
    <w:p w:rsidR="00FC2103" w:rsidRPr="00FC2103" w:rsidRDefault="000D14C4" w:rsidP="00FC2103">
      <w:pPr>
        <w:pStyle w:val="2"/>
        <w:rPr>
          <w:rStyle w:val="20"/>
          <w:b/>
          <w:bCs/>
        </w:rPr>
      </w:pPr>
      <w:bookmarkStart w:id="371" w:name="_Toc448165164"/>
      <w:r w:rsidRPr="00FC2103">
        <w:rPr>
          <w:rStyle w:val="20"/>
          <w:rFonts w:hint="eastAsia"/>
          <w:b/>
          <w:bCs/>
        </w:rPr>
        <w:t>2.2</w:t>
      </w:r>
      <w:r w:rsidR="00FC2103" w:rsidRPr="00FC2103">
        <w:rPr>
          <w:rStyle w:val="20"/>
          <w:rFonts w:hint="eastAsia"/>
          <w:b/>
          <w:bCs/>
        </w:rPr>
        <w:t>代码行</w:t>
      </w:r>
      <w:bookmarkEnd w:id="371"/>
    </w:p>
    <w:p w:rsidR="000D14C4" w:rsidRPr="006D200C" w:rsidRDefault="00FC2103" w:rsidP="0096013C">
      <w:pPr>
        <w:ind w:firstLine="420"/>
      </w:pPr>
      <w:r w:rsidRPr="006D200C">
        <w:t>(1)</w:t>
      </w:r>
      <w:r w:rsidR="0096013C">
        <w:t>换行</w:t>
      </w:r>
      <w:r w:rsidR="005659BF">
        <w:rPr>
          <w:rFonts w:hint="eastAsia"/>
        </w:rPr>
        <w:t>：</w:t>
      </w:r>
      <w:r w:rsidR="0096013C">
        <w:t>一行代码只完成一个功能，例如定义一个变量，或执行一条语句</w:t>
      </w:r>
      <w:r w:rsidR="0096013C">
        <w:rPr>
          <w:rFonts w:hint="eastAsia"/>
        </w:rPr>
        <w:t>。</w:t>
      </w:r>
      <w:r w:rsidR="000D14C4" w:rsidRPr="006D200C">
        <w:t>这样的代码容易阅读并方便进行注释。</w:t>
      </w:r>
    </w:p>
    <w:p w:rsidR="000D14C4" w:rsidRPr="006D200C" w:rsidRDefault="00EA7EF4" w:rsidP="0096013C">
      <w:pPr>
        <w:ind w:firstLine="420"/>
      </w:pPr>
      <w:r w:rsidRPr="006D200C">
        <w:rPr>
          <w:bCs/>
        </w:rPr>
        <w:lastRenderedPageBreak/>
        <w:t>(2)</w:t>
      </w:r>
      <w:r w:rsidR="000D14C4" w:rsidRPr="006D200C">
        <w:t>相对独立的程序块之间、变量之间加空行进行分割。</w:t>
      </w:r>
    </w:p>
    <w:p w:rsidR="000D14C4" w:rsidRPr="006D200C" w:rsidRDefault="000D14C4" w:rsidP="000D14C4">
      <w:pPr>
        <w:ind w:firstLineChars="350" w:firstLine="735"/>
      </w:pPr>
      <w:r w:rsidRPr="006D200C">
        <w:t>下面的代码举例说明。</w:t>
      </w:r>
    </w:p>
    <w:tbl>
      <w:tblPr>
        <w:tblStyle w:val="a5"/>
        <w:tblW w:w="8131" w:type="dxa"/>
        <w:tblInd w:w="79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3"/>
        <w:gridCol w:w="7088"/>
      </w:tblGrid>
      <w:tr w:rsidR="000D14C4" w:rsidTr="00B466F5">
        <w:tc>
          <w:tcPr>
            <w:tcW w:w="1043" w:type="dxa"/>
            <w:shd w:val="clear" w:color="auto" w:fill="D0CECE" w:themeFill="background2" w:themeFillShade="E6"/>
          </w:tcPr>
          <w:p w:rsidR="000D14C4" w:rsidRPr="00B466F5" w:rsidRDefault="000D14C4" w:rsidP="00F81B72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615DF" w:rsidRDefault="000D14C4" w:rsidP="00B466F5">
            <w:pPr>
              <w:pStyle w:val="ae"/>
              <w:ind w:firstLineChars="0" w:firstLine="0"/>
              <w:rPr>
                <w:color w:val="008000"/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double dLength = 0.0;  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 // length</w:t>
            </w:r>
          </w:p>
          <w:p w:rsidR="000D14C4" w:rsidRPr="00B615DF" w:rsidRDefault="000D14C4" w:rsidP="00B466F5">
            <w:pPr>
              <w:pStyle w:val="ae"/>
              <w:ind w:firstLineChars="0" w:firstLine="0"/>
              <w:rPr>
                <w:color w:val="008000"/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double dWidth = 0.0;    </w:t>
            </w:r>
            <w:r w:rsidRPr="00B615DF">
              <w:rPr>
                <w:color w:val="008000"/>
                <w:sz w:val="15"/>
                <w:szCs w:val="15"/>
              </w:rPr>
              <w:t xml:space="preserve"> </w:t>
            </w:r>
            <w:r w:rsidRPr="00B615DF">
              <w:rPr>
                <w:b/>
                <w:color w:val="008000"/>
                <w:sz w:val="15"/>
                <w:szCs w:val="15"/>
              </w:rPr>
              <w:t>// width</w:t>
            </w:r>
          </w:p>
          <w:p w:rsidR="000D14C4" w:rsidRPr="00B615DF" w:rsidRDefault="000D14C4" w:rsidP="00B466F5">
            <w:pPr>
              <w:pStyle w:val="ae"/>
              <w:ind w:firstLineChars="0" w:firstLine="0"/>
              <w:rPr>
                <w:color w:val="008000"/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double dArea = 0.0;     </w:t>
            </w:r>
            <w:r w:rsidRPr="00B615DF">
              <w:rPr>
                <w:color w:val="008000"/>
                <w:sz w:val="15"/>
                <w:szCs w:val="15"/>
              </w:rPr>
              <w:t xml:space="preserve"> </w:t>
            </w:r>
            <w:r w:rsidRPr="00B615DF">
              <w:rPr>
                <w:b/>
                <w:color w:val="008000"/>
                <w:sz w:val="15"/>
                <w:szCs w:val="15"/>
              </w:rPr>
              <w:t>// area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dArea = dLength * dWidth;</w:t>
            </w:r>
          </w:p>
        </w:tc>
      </w:tr>
      <w:tr w:rsidR="000D14C4" w:rsidTr="00B466F5">
        <w:tc>
          <w:tcPr>
            <w:tcW w:w="1043" w:type="dxa"/>
            <w:shd w:val="clear" w:color="auto" w:fill="D0CECE" w:themeFill="background2" w:themeFillShade="E6"/>
          </w:tcPr>
          <w:p w:rsidR="000D14C4" w:rsidRPr="00B466F5" w:rsidRDefault="000D14C4" w:rsidP="00F81B72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不推荐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615DF" w:rsidRDefault="000D14C4" w:rsidP="00B466F5">
            <w:pPr>
              <w:pStyle w:val="ae"/>
              <w:ind w:firstLineChars="0" w:firstLine="0"/>
              <w:rPr>
                <w:b/>
                <w:color w:val="008000"/>
                <w:sz w:val="15"/>
                <w:szCs w:val="15"/>
              </w:rPr>
            </w:pPr>
            <w:r w:rsidRPr="00B615DF">
              <w:rPr>
                <w:b/>
                <w:color w:val="008000"/>
                <w:sz w:val="15"/>
                <w:szCs w:val="15"/>
              </w:rPr>
              <w:t>// qty...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int nQty = 0; double dRate = 0.0, dAmt = 0.0;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dAmt = nQty * dRate;</w:t>
            </w:r>
          </w:p>
        </w:tc>
      </w:tr>
    </w:tbl>
    <w:p w:rsidR="005372F9" w:rsidRDefault="005372F9" w:rsidP="005372F9">
      <w:pPr>
        <w:jc w:val="center"/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1</w:t>
      </w:r>
    </w:p>
    <w:p w:rsidR="000D14C4" w:rsidRDefault="00C724BC" w:rsidP="0096013C">
      <w:pPr>
        <w:ind w:firstLine="420"/>
      </w:pPr>
      <w:r>
        <w:t>(3)</w:t>
      </w:r>
      <w:r w:rsidR="000D14C4" w:rsidRPr="00B4733F">
        <w:rPr>
          <w:rFonts w:hint="eastAsia"/>
        </w:rPr>
        <w:t>if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for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do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while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case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switch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default</w:t>
      </w:r>
      <w:r w:rsidR="000D14C4" w:rsidRPr="00B4733F">
        <w:rPr>
          <w:rFonts w:hint="eastAsia"/>
        </w:rPr>
        <w:t>等语句自占一行，且</w:t>
      </w:r>
      <w:r w:rsidR="000D14C4" w:rsidRPr="00B4733F">
        <w:rPr>
          <w:rFonts w:hint="eastAsia"/>
        </w:rPr>
        <w:t>if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for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do</w:t>
      </w:r>
      <w:r w:rsidR="000D14C4" w:rsidRPr="00B4733F">
        <w:rPr>
          <w:rFonts w:hint="eastAsia"/>
        </w:rPr>
        <w:t>、</w:t>
      </w:r>
      <w:r w:rsidR="000D14C4" w:rsidRPr="00B4733F">
        <w:rPr>
          <w:rFonts w:hint="eastAsia"/>
        </w:rPr>
        <w:t>while</w:t>
      </w:r>
      <w:r w:rsidR="000D14C4" w:rsidRPr="00B4733F">
        <w:rPr>
          <w:rFonts w:hint="eastAsia"/>
        </w:rPr>
        <w:t>等</w:t>
      </w:r>
      <w:r w:rsidR="000D14C4">
        <w:rPr>
          <w:rFonts w:hint="eastAsia"/>
        </w:rPr>
        <w:t>。</w:t>
      </w:r>
      <w:r w:rsidR="000D14C4" w:rsidRPr="00B4733F">
        <w:rPr>
          <w:rFonts w:hint="eastAsia"/>
        </w:rPr>
        <w:t>语句的执行语句部分无论多少都要加括号</w:t>
      </w:r>
      <w:r w:rsidR="000D14C4" w:rsidRPr="00B4733F">
        <w:rPr>
          <w:rFonts w:hint="eastAsia"/>
        </w:rPr>
        <w:t>{}</w:t>
      </w:r>
      <w:r w:rsidR="000D14C4">
        <w:rPr>
          <w:rFonts w:hint="eastAsia"/>
        </w:rPr>
        <w:t>。</w:t>
      </w:r>
    </w:p>
    <w:tbl>
      <w:tblPr>
        <w:tblStyle w:val="a5"/>
        <w:tblW w:w="8131" w:type="dxa"/>
        <w:tblInd w:w="795" w:type="dxa"/>
        <w:tblLook w:val="04A0" w:firstRow="1" w:lastRow="0" w:firstColumn="1" w:lastColumn="0" w:noHBand="0" w:noVBand="1"/>
      </w:tblPr>
      <w:tblGrid>
        <w:gridCol w:w="1043"/>
        <w:gridCol w:w="7088"/>
      </w:tblGrid>
      <w:tr w:rsidR="000D14C4" w:rsidTr="00B466F5">
        <w:tc>
          <w:tcPr>
            <w:tcW w:w="1043" w:type="dxa"/>
            <w:shd w:val="clear" w:color="auto" w:fill="D0CECE" w:themeFill="background2" w:themeFillShade="E6"/>
          </w:tcPr>
          <w:p w:rsidR="000D14C4" w:rsidRPr="00B466F5" w:rsidRDefault="000D14C4" w:rsidP="00F81B72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for (int i = 0; i &lt; nCount; ++i)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{</w:t>
            </w:r>
          </w:p>
          <w:p w:rsidR="000D14C4" w:rsidRPr="00B615DF" w:rsidRDefault="000D14C4" w:rsidP="00B466F5">
            <w:pPr>
              <w:pStyle w:val="ae"/>
              <w:ind w:firstLineChars="0" w:firstLine="0"/>
              <w:rPr>
                <w:b/>
                <w:color w:val="008000"/>
                <w:sz w:val="15"/>
                <w:szCs w:val="15"/>
              </w:rPr>
            </w:pPr>
            <w:r w:rsidRPr="00B615DF">
              <w:rPr>
                <w:color w:val="008000"/>
                <w:sz w:val="15"/>
                <w:szCs w:val="15"/>
              </w:rPr>
              <w:t xml:space="preserve"> 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  // program code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}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if (nCount &lt; DEF_MAX_COUNT)</w:t>
            </w:r>
          </w:p>
          <w:p w:rsidR="000D14C4" w:rsidRPr="00B466F5" w:rsidRDefault="000D14C4" w:rsidP="00B466F5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{</w:t>
            </w:r>
          </w:p>
          <w:p w:rsidR="000D14C4" w:rsidRPr="00B615DF" w:rsidRDefault="000D14C4" w:rsidP="00B466F5">
            <w:pPr>
              <w:pStyle w:val="ae"/>
              <w:ind w:firstLineChars="0" w:firstLine="0"/>
              <w:rPr>
                <w:b/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 </w:t>
            </w:r>
            <w:r w:rsidRPr="00B615DF">
              <w:rPr>
                <w:b/>
                <w:sz w:val="15"/>
                <w:szCs w:val="15"/>
              </w:rPr>
              <w:t xml:space="preserve"> 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 // program code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}</w:t>
            </w:r>
          </w:p>
        </w:tc>
      </w:tr>
      <w:tr w:rsidR="000D14C4" w:rsidTr="00B466F5">
        <w:tc>
          <w:tcPr>
            <w:tcW w:w="1043" w:type="dxa"/>
            <w:shd w:val="clear" w:color="auto" w:fill="D0CECE" w:themeFill="background2" w:themeFillShade="E6"/>
          </w:tcPr>
          <w:p w:rsidR="000D14C4" w:rsidRPr="00B466F5" w:rsidRDefault="000D14C4" w:rsidP="00F81B72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不推荐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for (int i = 0; i &lt; nCount; ++i){</w:t>
            </w:r>
          </w:p>
          <w:p w:rsidR="000D14C4" w:rsidRPr="00B615DF" w:rsidRDefault="000D14C4" w:rsidP="00B615DF">
            <w:pPr>
              <w:pStyle w:val="ae"/>
              <w:ind w:firstLineChars="0" w:firstLine="0"/>
              <w:rPr>
                <w:b/>
                <w:color w:val="008000"/>
                <w:sz w:val="15"/>
                <w:szCs w:val="15"/>
              </w:rPr>
            </w:pPr>
            <w:r w:rsidRPr="00B615DF">
              <w:rPr>
                <w:color w:val="008000"/>
                <w:sz w:val="15"/>
                <w:szCs w:val="15"/>
              </w:rPr>
              <w:t xml:space="preserve">  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 // program code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}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if (nCount &lt; DEF_MAX_COUNT)</w:t>
            </w:r>
          </w:p>
          <w:p w:rsidR="000D14C4" w:rsidRPr="00B615DF" w:rsidRDefault="000D14C4" w:rsidP="00B615DF">
            <w:pPr>
              <w:pStyle w:val="ae"/>
              <w:ind w:firstLineChars="0" w:firstLine="0"/>
              <w:rPr>
                <w:b/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   </w:t>
            </w:r>
            <w:r w:rsidRPr="00B615DF">
              <w:rPr>
                <w:b/>
                <w:sz w:val="15"/>
                <w:szCs w:val="15"/>
              </w:rPr>
              <w:t xml:space="preserve"> </w:t>
            </w:r>
            <w:r w:rsidRPr="00B615DF">
              <w:rPr>
                <w:b/>
                <w:color w:val="008000"/>
                <w:sz w:val="15"/>
                <w:szCs w:val="15"/>
              </w:rPr>
              <w:t>// program code</w:t>
            </w:r>
          </w:p>
        </w:tc>
      </w:tr>
    </w:tbl>
    <w:p w:rsidR="005372F9" w:rsidRDefault="005372F9" w:rsidP="005372F9">
      <w:pPr>
        <w:ind w:leftChars="200" w:left="420"/>
        <w:jc w:val="center"/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2</w:t>
      </w:r>
    </w:p>
    <w:p w:rsidR="000D14C4" w:rsidRDefault="00C724BC" w:rsidP="0096013C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0D14C4">
        <w:rPr>
          <w:rFonts w:hint="eastAsia"/>
        </w:rPr>
        <w:t>较长</w:t>
      </w:r>
      <w:r w:rsidR="000D14C4" w:rsidRPr="00B4733F">
        <w:rPr>
          <w:rFonts w:hint="eastAsia"/>
        </w:rPr>
        <w:t>的语句</w:t>
      </w:r>
      <w:r w:rsidR="00435982">
        <w:rPr>
          <w:rFonts w:hint="eastAsia"/>
        </w:rPr>
        <w:t>(</w:t>
      </w:r>
      <w:r w:rsidR="000D14C4" w:rsidRPr="00B4733F">
        <w:rPr>
          <w:rFonts w:hint="eastAsia"/>
        </w:rPr>
        <w:t>&gt;80</w:t>
      </w:r>
      <w:r w:rsidR="000D14C4" w:rsidRPr="00B4733F">
        <w:rPr>
          <w:rFonts w:hint="eastAsia"/>
        </w:rPr>
        <w:t>字符</w:t>
      </w:r>
      <w:r w:rsidR="00435982">
        <w:rPr>
          <w:rFonts w:hint="eastAsia"/>
        </w:rPr>
        <w:t>)</w:t>
      </w:r>
      <w:r w:rsidR="000D14C4" w:rsidRPr="00B4733F">
        <w:rPr>
          <w:rFonts w:hint="eastAsia"/>
        </w:rPr>
        <w:t>要分成多行书写，长表达式要在低优先级操作符处划分新行，操作符放在新行之首，划分出的新行要</w:t>
      </w:r>
      <w:r w:rsidR="008C2CC1">
        <w:rPr>
          <w:rFonts w:hint="eastAsia"/>
        </w:rPr>
        <w:t>缩进</w:t>
      </w:r>
      <w:r w:rsidR="008C2CC1">
        <w:rPr>
          <w:rFonts w:hint="eastAsia"/>
        </w:rPr>
        <w:t>4</w:t>
      </w:r>
      <w:r w:rsidR="008C2CC1">
        <w:rPr>
          <w:rFonts w:hint="eastAsia"/>
        </w:rPr>
        <w:t>个</w:t>
      </w:r>
      <w:r w:rsidR="008C2CC1">
        <w:t>空格</w:t>
      </w:r>
      <w:r w:rsidR="000D14C4" w:rsidRPr="00B4733F">
        <w:rPr>
          <w:rFonts w:hint="eastAsia"/>
        </w:rPr>
        <w:t>，使排版整齐，</w:t>
      </w:r>
      <w:r w:rsidR="000D14C4">
        <w:rPr>
          <w:rFonts w:hint="eastAsia"/>
        </w:rPr>
        <w:t>语句可读</w:t>
      </w:r>
      <w:r w:rsidR="000D14C4">
        <w:t>。</w:t>
      </w:r>
    </w:p>
    <w:tbl>
      <w:tblPr>
        <w:tblStyle w:val="a5"/>
        <w:tblW w:w="8131" w:type="dxa"/>
        <w:tblInd w:w="795" w:type="dxa"/>
        <w:tblLook w:val="04A0" w:firstRow="1" w:lastRow="0" w:firstColumn="1" w:lastColumn="0" w:noHBand="0" w:noVBand="1"/>
      </w:tblPr>
      <w:tblGrid>
        <w:gridCol w:w="1043"/>
        <w:gridCol w:w="7088"/>
      </w:tblGrid>
      <w:tr w:rsidR="000D14C4" w:rsidTr="00B615DF">
        <w:tc>
          <w:tcPr>
            <w:tcW w:w="1043" w:type="dxa"/>
            <w:shd w:val="clear" w:color="auto" w:fill="D0CECE" w:themeFill="background2" w:themeFillShade="E6"/>
          </w:tcPr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perm_count_msg.head.len = NO7_TO_STAT_PERM_COUNT_LEN \</w:t>
            </w:r>
          </w:p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 xml:space="preserve">    + STAT_SIZE_PER_FRAM * sizeof(_UL);</w:t>
            </w:r>
          </w:p>
        </w:tc>
      </w:tr>
    </w:tbl>
    <w:p w:rsidR="005372F9" w:rsidRDefault="005372F9" w:rsidP="005372F9">
      <w:pPr>
        <w:ind w:leftChars="200" w:left="420"/>
        <w:jc w:val="center"/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3</w:t>
      </w:r>
    </w:p>
    <w:p w:rsidR="000D14C4" w:rsidRPr="005372F9" w:rsidRDefault="00C724BC" w:rsidP="0096013C">
      <w:pPr>
        <w:ind w:firstLine="420"/>
      </w:pPr>
      <w:r w:rsidRPr="005372F9">
        <w:t>(5)</w:t>
      </w:r>
      <w:r w:rsidR="000D14C4" w:rsidRPr="005372F9">
        <w:t>循环、判断等语句中若有较长的表达式或语句，则要进行适应的划分，长表达式要在低优先级操作符处划分新行，</w:t>
      </w:r>
      <w:r w:rsidR="008C2CC1">
        <w:rPr>
          <w:rFonts w:hint="eastAsia"/>
        </w:rPr>
        <w:t>新行</w:t>
      </w:r>
      <w:r w:rsidR="008C2CC1">
        <w:t>要缩进</w:t>
      </w:r>
      <w:r w:rsidR="008C2CC1">
        <w:rPr>
          <w:rFonts w:hint="eastAsia"/>
        </w:rPr>
        <w:t>4</w:t>
      </w:r>
      <w:r w:rsidR="008C2CC1">
        <w:rPr>
          <w:rFonts w:hint="eastAsia"/>
        </w:rPr>
        <w:t>个</w:t>
      </w:r>
      <w:r w:rsidR="008C2CC1">
        <w:t>空格，</w:t>
      </w:r>
      <w:r w:rsidR="000D14C4" w:rsidRPr="005372F9">
        <w:t>操作符放在新行之首。</w:t>
      </w:r>
    </w:p>
    <w:tbl>
      <w:tblPr>
        <w:tblStyle w:val="a5"/>
        <w:tblW w:w="8131" w:type="dxa"/>
        <w:tblInd w:w="795" w:type="dxa"/>
        <w:tblLook w:val="04A0" w:firstRow="1" w:lastRow="0" w:firstColumn="1" w:lastColumn="0" w:noHBand="0" w:noVBand="1"/>
      </w:tblPr>
      <w:tblGrid>
        <w:gridCol w:w="1043"/>
        <w:gridCol w:w="7088"/>
      </w:tblGrid>
      <w:tr w:rsidR="000D14C4" w:rsidRPr="005372F9" w:rsidTr="00B615DF">
        <w:tc>
          <w:tcPr>
            <w:tcW w:w="1043" w:type="dxa"/>
            <w:shd w:val="clear" w:color="auto" w:fill="D0CECE" w:themeFill="background2" w:themeFillShade="E6"/>
          </w:tcPr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if (taskno &lt; max_act_task_number</w:t>
            </w:r>
          </w:p>
          <w:p w:rsidR="000D14C4" w:rsidRPr="005372F9" w:rsidRDefault="0088544F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</w:t>
            </w:r>
            <w:r w:rsidR="000D14C4" w:rsidRPr="005372F9">
              <w:rPr>
                <w:sz w:val="15"/>
                <w:szCs w:val="15"/>
              </w:rPr>
              <w:t>&amp;&amp; n7stat_stat_item_valid(stat_item)</w:t>
            </w:r>
          </w:p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 xml:space="preserve">  </w:t>
            </w:r>
            <w:r w:rsidR="00B944B2">
              <w:rPr>
                <w:sz w:val="15"/>
                <w:szCs w:val="15"/>
              </w:rPr>
              <w:t xml:space="preserve"> </w:t>
            </w:r>
            <w:r w:rsidR="0088544F">
              <w:rPr>
                <w:sz w:val="15"/>
                <w:szCs w:val="15"/>
              </w:rPr>
              <w:t xml:space="preserve">  </w:t>
            </w:r>
            <w:r w:rsidRPr="005372F9">
              <w:rPr>
                <w:sz w:val="15"/>
                <w:szCs w:val="15"/>
              </w:rPr>
              <w:t>&amp;&amp; newKeyword.word_length &lt; DEF_MAX_LENGTH)</w:t>
            </w:r>
          </w:p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{</w:t>
            </w:r>
          </w:p>
          <w:p w:rsidR="000D14C4" w:rsidRPr="005372F9" w:rsidRDefault="000D14C4" w:rsidP="00B615DF">
            <w:pPr>
              <w:pStyle w:val="ae"/>
              <w:ind w:firstLineChars="0" w:firstLine="0"/>
              <w:rPr>
                <w:b/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 xml:space="preserve">   </w:t>
            </w:r>
            <w:r w:rsidRPr="005372F9">
              <w:rPr>
                <w:b/>
                <w:color w:val="008000"/>
                <w:sz w:val="15"/>
                <w:szCs w:val="15"/>
              </w:rPr>
              <w:t xml:space="preserve"> // program code</w:t>
            </w:r>
          </w:p>
          <w:p w:rsidR="000D14C4" w:rsidRPr="005372F9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}</w:t>
            </w:r>
          </w:p>
        </w:tc>
      </w:tr>
      <w:tr w:rsidR="00FE7CAC" w:rsidRPr="005372F9" w:rsidTr="00B615DF">
        <w:tc>
          <w:tcPr>
            <w:tcW w:w="1043" w:type="dxa"/>
            <w:shd w:val="clear" w:color="auto" w:fill="D0CECE" w:themeFill="background2" w:themeFillShade="E6"/>
          </w:tcPr>
          <w:p w:rsidR="00FE7CAC" w:rsidRPr="005372F9" w:rsidRDefault="00FE7CAC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不推荐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FE7CAC" w:rsidRPr="005372F9" w:rsidRDefault="00FE7CAC" w:rsidP="00FE7CA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if (taskno &lt; max_act_task_number</w:t>
            </w:r>
          </w:p>
          <w:p w:rsidR="00FE7CAC" w:rsidRPr="005372F9" w:rsidRDefault="00FE7CAC" w:rsidP="00FE7CA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&amp;&amp; n7stat_stat_item_valid(stat_item)</w:t>
            </w:r>
          </w:p>
          <w:p w:rsidR="00FE7CAC" w:rsidRPr="005372F9" w:rsidRDefault="00FE7CAC" w:rsidP="00FE7CA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lastRenderedPageBreak/>
              <w:t>&amp;&amp; newKeyword.word_length &lt; DEF_MAX_LENGTH)</w:t>
            </w:r>
          </w:p>
          <w:p w:rsidR="00FE7CAC" w:rsidRPr="005372F9" w:rsidRDefault="00FE7CAC" w:rsidP="00FE7CA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{</w:t>
            </w:r>
          </w:p>
          <w:p w:rsidR="00FE7CAC" w:rsidRPr="005372F9" w:rsidRDefault="00FE7CAC" w:rsidP="00FE7CAC">
            <w:pPr>
              <w:pStyle w:val="ae"/>
              <w:ind w:firstLineChars="0" w:firstLine="0"/>
              <w:rPr>
                <w:b/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 xml:space="preserve">   </w:t>
            </w:r>
            <w:r w:rsidRPr="005372F9">
              <w:rPr>
                <w:b/>
                <w:color w:val="008000"/>
                <w:sz w:val="15"/>
                <w:szCs w:val="15"/>
              </w:rPr>
              <w:t xml:space="preserve"> // program code</w:t>
            </w:r>
          </w:p>
          <w:p w:rsidR="00FE7CAC" w:rsidRPr="005372F9" w:rsidRDefault="00FE7CAC" w:rsidP="00FE7CA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372F9">
              <w:rPr>
                <w:sz w:val="15"/>
                <w:szCs w:val="15"/>
              </w:rPr>
              <w:t>}</w:t>
            </w:r>
          </w:p>
        </w:tc>
      </w:tr>
    </w:tbl>
    <w:p w:rsidR="005372F9" w:rsidRDefault="005372F9" w:rsidP="005372F9">
      <w:pPr>
        <w:ind w:leftChars="250" w:left="525"/>
        <w:jc w:val="center"/>
      </w:pPr>
      <w:r w:rsidRPr="002E5FDA">
        <w:rPr>
          <w:rFonts w:hint="eastAsia"/>
        </w:rPr>
        <w:lastRenderedPageBreak/>
        <w:t>示例</w:t>
      </w:r>
      <w:r w:rsidRPr="002E5FDA">
        <w:rPr>
          <w:rFonts w:hint="eastAsia"/>
        </w:rPr>
        <w:t xml:space="preserve"> </w:t>
      </w:r>
      <w:r>
        <w:t>2.4</w:t>
      </w:r>
    </w:p>
    <w:p w:rsidR="000D14C4" w:rsidRPr="00D37DFF" w:rsidRDefault="00C724BC" w:rsidP="0096013C">
      <w:pPr>
        <w:ind w:firstLine="420"/>
        <w:rPr>
          <w:rFonts w:ascii="Courier New" w:hAnsi="Courier New" w:cs="Courier New"/>
        </w:rPr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0D14C4">
        <w:rPr>
          <w:rFonts w:hint="eastAsia"/>
        </w:rPr>
        <w:t>在</w:t>
      </w:r>
      <w:r w:rsidR="000D14C4">
        <w:t>两个以上的关键字、变量、常量进行对等操作</w:t>
      </w:r>
      <w:r w:rsidR="000D14C4">
        <w:rPr>
          <w:rFonts w:hint="eastAsia"/>
        </w:rPr>
        <w:t>时，它们之间</w:t>
      </w:r>
      <w:r w:rsidR="000D14C4">
        <w:t>的</w:t>
      </w:r>
      <w:r w:rsidR="000D14C4">
        <w:rPr>
          <w:rFonts w:hint="eastAsia"/>
        </w:rPr>
        <w:t>操作符</w:t>
      </w:r>
      <w:r w:rsidR="000D14C4">
        <w:t>之前、之后或者前后要加空格</w:t>
      </w:r>
      <w:r w:rsidR="000D14C4">
        <w:rPr>
          <w:rFonts w:hint="eastAsia"/>
        </w:rPr>
        <w:t>。</w:t>
      </w:r>
    </w:p>
    <w:p w:rsidR="000D14C4" w:rsidRPr="00B55E9B" w:rsidRDefault="000D14C4" w:rsidP="00B55E9B">
      <w:pPr>
        <w:rPr>
          <w:rFonts w:hAnsi="Arial" w:cs="Arial"/>
        </w:rPr>
      </w:pPr>
      <w:r w:rsidRPr="00B55E9B">
        <w:rPr>
          <w:rFonts w:hAnsi="Arial" w:cs="Arial" w:hint="eastAsia"/>
        </w:rPr>
        <w:t>说明：采用这种松散方式编写代码的目的是使代码更加清晰。由于留空格所产生的清晰性是相对的，所以，在已经非常清晰的语句中没有必要再留空格，如果语句已足够清晰则括号内侧</w:t>
      </w:r>
      <w:r w:rsidRPr="00B55E9B">
        <w:rPr>
          <w:rFonts w:ascii="Courier New" w:hAnsi="Courier New" w:cs="Courier New"/>
        </w:rPr>
        <w:t>(</w:t>
      </w:r>
      <w:r w:rsidRPr="00B55E9B">
        <w:rPr>
          <w:rFonts w:hAnsi="Arial" w:cs="Arial" w:hint="eastAsia"/>
        </w:rPr>
        <w:t>即左括号后面和右括号前面</w:t>
      </w:r>
      <w:r w:rsidRPr="00B55E9B">
        <w:rPr>
          <w:rFonts w:ascii="Courier New" w:hAnsi="Courier New" w:cs="Courier New"/>
        </w:rPr>
        <w:t>)</w:t>
      </w:r>
      <w:r w:rsidRPr="00B55E9B">
        <w:rPr>
          <w:rFonts w:hAnsi="Arial" w:cs="Arial" w:hint="eastAsia"/>
        </w:rPr>
        <w:t>不需要加空格，多重括号间不必加空格，因为在</w:t>
      </w:r>
      <w:r w:rsidRPr="00B55E9B">
        <w:rPr>
          <w:rFonts w:ascii="Courier New" w:hAnsi="Courier New" w:cs="Courier New"/>
        </w:rPr>
        <w:t>C/C++</w:t>
      </w:r>
      <w:r w:rsidRPr="00B55E9B">
        <w:rPr>
          <w:rFonts w:hAnsi="Arial" w:cs="Arial" w:hint="eastAsia"/>
        </w:rPr>
        <w:t>语言中括号已经是最清晰的标志了。</w:t>
      </w:r>
    </w:p>
    <w:p w:rsidR="000D14C4" w:rsidRPr="00B55E9B" w:rsidRDefault="000D14C4" w:rsidP="00B55E9B">
      <w:pPr>
        <w:rPr>
          <w:rFonts w:hAnsi="Arial" w:cs="Arial"/>
        </w:rPr>
      </w:pPr>
      <w:r w:rsidRPr="00B55E9B">
        <w:rPr>
          <w:rFonts w:hAnsi="Arial" w:cs="Arial" w:hint="eastAsia"/>
        </w:rPr>
        <w:t>在长语句中，如果需要加的空格非常多，那么应该保持整体清晰，而在局部不加空格。给操作符留空格时不要连续留两个以上空格。</w:t>
      </w:r>
    </w:p>
    <w:p w:rsidR="000D14C4" w:rsidRDefault="000D14C4" w:rsidP="000D14C4">
      <w:pPr>
        <w:pStyle w:val="ae"/>
        <w:numPr>
          <w:ilvl w:val="0"/>
          <w:numId w:val="1"/>
        </w:numPr>
        <w:ind w:firstLineChars="0"/>
        <w:rPr>
          <w:rFonts w:hAnsi="Arial" w:cs="Arial"/>
        </w:rPr>
      </w:pPr>
      <w:r>
        <w:rPr>
          <w:rFonts w:hAnsi="Arial" w:cs="Arial" w:hint="eastAsia"/>
        </w:rPr>
        <w:t>在</w:t>
      </w:r>
      <w:r>
        <w:rPr>
          <w:rFonts w:hAnsi="Arial" w:cs="Arial"/>
        </w:rPr>
        <w:t>逗号后加</w:t>
      </w:r>
      <w:r>
        <w:rPr>
          <w:rFonts w:hAnsi="Arial" w:cs="Arial" w:hint="eastAsia"/>
        </w:rPr>
        <w:t>空格</w:t>
      </w:r>
      <w:r>
        <w:rPr>
          <w:rFonts w:hAnsi="Arial" w:cs="Arial"/>
        </w:rPr>
        <w:t>。</w:t>
      </w:r>
    </w:p>
    <w:tbl>
      <w:tblPr>
        <w:tblStyle w:val="a5"/>
        <w:tblW w:w="8080" w:type="dxa"/>
        <w:tblInd w:w="846" w:type="dxa"/>
        <w:tblLook w:val="04A0" w:firstRow="1" w:lastRow="0" w:firstColumn="1" w:lastColumn="0" w:noHBand="0" w:noVBand="1"/>
      </w:tblPr>
      <w:tblGrid>
        <w:gridCol w:w="992"/>
        <w:gridCol w:w="7088"/>
      </w:tblGrid>
      <w:tr w:rsidR="000D14C4" w:rsidTr="00B615DF">
        <w:tc>
          <w:tcPr>
            <w:tcW w:w="992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rFonts w:hint="eastAsia"/>
                <w:sz w:val="15"/>
                <w:szCs w:val="15"/>
              </w:rPr>
              <w:t>示</w:t>
            </w:r>
            <w:r w:rsidRPr="00B466F5">
              <w:rPr>
                <w:sz w:val="15"/>
                <w:szCs w:val="15"/>
              </w:rPr>
              <w:t>例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int nA, nB, nC;</w:t>
            </w:r>
          </w:p>
        </w:tc>
      </w:tr>
    </w:tbl>
    <w:p w:rsidR="000512B6" w:rsidRDefault="000512B6" w:rsidP="000512B6">
      <w:pPr>
        <w:pStyle w:val="ae"/>
        <w:ind w:left="1155" w:firstLineChars="0" w:firstLine="0"/>
        <w:jc w:val="center"/>
        <w:rPr>
          <w:rFonts w:hAnsi="Arial" w:cs="Arial"/>
        </w:rPr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5</w:t>
      </w:r>
    </w:p>
    <w:p w:rsidR="000D14C4" w:rsidRDefault="000D14C4" w:rsidP="000D14C4">
      <w:pPr>
        <w:pStyle w:val="ae"/>
        <w:numPr>
          <w:ilvl w:val="0"/>
          <w:numId w:val="1"/>
        </w:numPr>
        <w:ind w:firstLineChars="0"/>
        <w:rPr>
          <w:rFonts w:hAnsi="Arial" w:cs="Arial"/>
        </w:rPr>
      </w:pPr>
      <w:r>
        <w:rPr>
          <w:rFonts w:hAnsi="Arial" w:cs="Arial" w:hint="eastAsia"/>
        </w:rPr>
        <w:t>比较操作符</w:t>
      </w:r>
      <w:r>
        <w:rPr>
          <w:rFonts w:ascii="Courier New" w:hAnsi="Courier New" w:cs="Courier New"/>
        </w:rPr>
        <w:t xml:space="preserve">, </w:t>
      </w:r>
      <w:r>
        <w:rPr>
          <w:rFonts w:hAnsi="Arial" w:cs="Arial" w:hint="eastAsia"/>
        </w:rPr>
        <w:t>赋值操作符</w:t>
      </w:r>
      <w:r>
        <w:rPr>
          <w:rFonts w:ascii="Courier New" w:hAnsi="Courier New" w:cs="Courier New"/>
        </w:rPr>
        <w:t>"="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 xml:space="preserve"> "+="</w:t>
      </w:r>
      <w:r>
        <w:rPr>
          <w:rFonts w:hAnsi="Arial" w:cs="Arial" w:hint="eastAsia"/>
        </w:rPr>
        <w:t>，算术操作符</w:t>
      </w:r>
      <w:r>
        <w:rPr>
          <w:rFonts w:ascii="Courier New" w:hAnsi="Courier New" w:cs="Courier New"/>
        </w:rPr>
        <w:t>"+"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"%"</w:t>
      </w:r>
      <w:r>
        <w:rPr>
          <w:rFonts w:hAnsi="Arial" w:cs="Arial" w:hint="eastAsia"/>
        </w:rPr>
        <w:t>，逻辑操作符</w:t>
      </w:r>
      <w:r>
        <w:rPr>
          <w:rFonts w:ascii="Courier New" w:hAnsi="Courier New" w:cs="Courier New"/>
        </w:rPr>
        <w:t>"&amp;&amp;"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"&amp;"</w:t>
      </w:r>
      <w:r>
        <w:rPr>
          <w:rFonts w:hAnsi="Arial" w:cs="Arial" w:hint="eastAsia"/>
        </w:rPr>
        <w:t>，位域操作符</w:t>
      </w:r>
      <w:r>
        <w:rPr>
          <w:rFonts w:ascii="Courier New" w:hAnsi="Courier New" w:cs="Courier New"/>
        </w:rPr>
        <w:t>"&lt;&lt;"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"^"</w:t>
      </w:r>
      <w:r>
        <w:rPr>
          <w:rFonts w:hAnsi="Arial" w:cs="Arial" w:hint="eastAsia"/>
        </w:rPr>
        <w:t>等双目操作符的前后加空格。</w:t>
      </w:r>
    </w:p>
    <w:tbl>
      <w:tblPr>
        <w:tblStyle w:val="a5"/>
        <w:tblW w:w="8080" w:type="dxa"/>
        <w:tblInd w:w="846" w:type="dxa"/>
        <w:tblLook w:val="04A0" w:firstRow="1" w:lastRow="0" w:firstColumn="1" w:lastColumn="0" w:noHBand="0" w:noVBand="1"/>
      </w:tblPr>
      <w:tblGrid>
        <w:gridCol w:w="992"/>
        <w:gridCol w:w="7088"/>
      </w:tblGrid>
      <w:tr w:rsidR="000D14C4" w:rsidTr="00B615DF">
        <w:tc>
          <w:tcPr>
            <w:tcW w:w="992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rFonts w:hint="eastAsia"/>
                <w:sz w:val="15"/>
                <w:szCs w:val="15"/>
              </w:rPr>
              <w:t>示</w:t>
            </w:r>
            <w:r w:rsidRPr="00B466F5">
              <w:rPr>
                <w:sz w:val="15"/>
                <w:szCs w:val="15"/>
              </w:rPr>
              <w:t>例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if (current_time &gt;= MAX_TIME_VALUE) 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a = b + c;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a *= 2;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a = b ^ 2;</w:t>
            </w:r>
          </w:p>
        </w:tc>
      </w:tr>
    </w:tbl>
    <w:p w:rsidR="000512B6" w:rsidRPr="000512B6" w:rsidRDefault="000512B6" w:rsidP="000512B6">
      <w:pPr>
        <w:pStyle w:val="ae"/>
        <w:ind w:left="1155" w:firstLineChars="0" w:firstLine="0"/>
        <w:jc w:val="center"/>
        <w:rPr>
          <w:rFonts w:hAnsi="Arial" w:cs="Arial"/>
        </w:rPr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6</w:t>
      </w:r>
    </w:p>
    <w:p w:rsidR="000D14C4" w:rsidRDefault="000D14C4" w:rsidP="000D14C4">
      <w:pPr>
        <w:pStyle w:val="ae"/>
        <w:numPr>
          <w:ilvl w:val="0"/>
          <w:numId w:val="1"/>
        </w:numPr>
        <w:ind w:firstLineChars="0"/>
        <w:rPr>
          <w:rFonts w:hAnsi="Arial" w:cs="Arial"/>
        </w:rPr>
      </w:pPr>
      <w:r>
        <w:rPr>
          <w:rFonts w:ascii="Courier New" w:hAnsi="Courier New" w:cs="Courier New"/>
        </w:rPr>
        <w:t>"!"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"~"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"++"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"--"</w:t>
      </w:r>
      <w:r>
        <w:rPr>
          <w:rFonts w:hAnsi="Arial" w:cs="Arial" w:hint="eastAsia"/>
        </w:rPr>
        <w:t>、</w:t>
      </w:r>
      <w:r>
        <w:rPr>
          <w:rFonts w:ascii="Courier New" w:hAnsi="Courier New" w:cs="Courier New"/>
        </w:rPr>
        <w:t>"&amp;"</w:t>
      </w:r>
      <w:r w:rsidR="00435982">
        <w:rPr>
          <w:rFonts w:hAnsi="Arial" w:cs="Arial" w:hint="eastAsia"/>
        </w:rPr>
        <w:t>(</w:t>
      </w:r>
      <w:r>
        <w:rPr>
          <w:rFonts w:hAnsi="Arial" w:cs="Arial" w:hint="eastAsia"/>
        </w:rPr>
        <w:t>地址运算符</w:t>
      </w:r>
      <w:r w:rsidR="00435982">
        <w:rPr>
          <w:rFonts w:hAnsi="Arial" w:cs="Arial" w:hint="eastAsia"/>
        </w:rPr>
        <w:t>)</w:t>
      </w:r>
      <w:r>
        <w:rPr>
          <w:rFonts w:hAnsi="Arial" w:cs="Arial" w:hint="eastAsia"/>
        </w:rPr>
        <w:t>等单目操作符前后不加空格。</w:t>
      </w:r>
    </w:p>
    <w:tbl>
      <w:tblPr>
        <w:tblStyle w:val="a5"/>
        <w:tblW w:w="8080" w:type="dxa"/>
        <w:tblInd w:w="846" w:type="dxa"/>
        <w:tblLook w:val="04A0" w:firstRow="1" w:lastRow="0" w:firstColumn="1" w:lastColumn="0" w:noHBand="0" w:noVBand="1"/>
      </w:tblPr>
      <w:tblGrid>
        <w:gridCol w:w="992"/>
        <w:gridCol w:w="7088"/>
      </w:tblGrid>
      <w:tr w:rsidR="000D14C4" w:rsidTr="00B615DF">
        <w:tc>
          <w:tcPr>
            <w:tcW w:w="992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rFonts w:hint="eastAsia"/>
                <w:sz w:val="15"/>
                <w:szCs w:val="15"/>
              </w:rPr>
              <w:t>示</w:t>
            </w:r>
            <w:r w:rsidRPr="00B466F5">
              <w:rPr>
                <w:sz w:val="15"/>
                <w:szCs w:val="15"/>
              </w:rPr>
              <w:t>例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*p = 'a';         </w:t>
            </w:r>
            <w:r w:rsidR="00B466F5">
              <w:rPr>
                <w:sz w:val="15"/>
                <w:szCs w:val="15"/>
              </w:rPr>
              <w:t xml:space="preserve"> </w:t>
            </w:r>
            <w:r w:rsidR="00B466F5" w:rsidRPr="00B615DF">
              <w:rPr>
                <w:color w:val="008000"/>
                <w:sz w:val="15"/>
                <w:szCs w:val="15"/>
              </w:rPr>
              <w:t xml:space="preserve">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// </w:t>
            </w:r>
            <w:r w:rsidRPr="00B615DF">
              <w:rPr>
                <w:b/>
                <w:color w:val="008000"/>
                <w:sz w:val="15"/>
                <w:szCs w:val="15"/>
              </w:rPr>
              <w:t>内容操作</w:t>
            </w:r>
            <w:r w:rsidRPr="00B615DF">
              <w:rPr>
                <w:b/>
                <w:color w:val="008000"/>
                <w:sz w:val="15"/>
                <w:szCs w:val="15"/>
              </w:rPr>
              <w:t>"*"</w:t>
            </w:r>
            <w:r w:rsidRPr="00B615DF">
              <w:rPr>
                <w:b/>
                <w:color w:val="008000"/>
                <w:sz w:val="15"/>
                <w:szCs w:val="15"/>
              </w:rPr>
              <w:t>与内容之间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flag = !isEmpty; </w:t>
            </w:r>
            <w:r w:rsidR="00B466F5">
              <w:rPr>
                <w:sz w:val="15"/>
                <w:szCs w:val="15"/>
              </w:rPr>
              <w:t xml:space="preserve">   </w:t>
            </w:r>
            <w:r w:rsidR="00B466F5" w:rsidRPr="00B615DF">
              <w:rPr>
                <w:b/>
                <w:color w:val="008000"/>
                <w:sz w:val="15"/>
                <w:szCs w:val="15"/>
              </w:rPr>
              <w:t xml:space="preserve"> </w:t>
            </w:r>
            <w:r w:rsidRPr="00B615DF">
              <w:rPr>
                <w:b/>
                <w:color w:val="008000"/>
                <w:sz w:val="15"/>
                <w:szCs w:val="15"/>
              </w:rPr>
              <w:t xml:space="preserve">// </w:t>
            </w:r>
            <w:r w:rsidRPr="00B615DF">
              <w:rPr>
                <w:b/>
                <w:color w:val="008000"/>
                <w:sz w:val="15"/>
                <w:szCs w:val="15"/>
              </w:rPr>
              <w:t>非操作</w:t>
            </w:r>
            <w:r w:rsidRPr="00B615DF">
              <w:rPr>
                <w:b/>
                <w:color w:val="008000"/>
                <w:sz w:val="15"/>
                <w:szCs w:val="15"/>
              </w:rPr>
              <w:t>"!"</w:t>
            </w:r>
            <w:r w:rsidRPr="00B615DF">
              <w:rPr>
                <w:b/>
                <w:color w:val="008000"/>
                <w:sz w:val="15"/>
                <w:szCs w:val="15"/>
              </w:rPr>
              <w:t>与内容之间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p = &amp;mem;       </w:t>
            </w:r>
            <w:r w:rsidRPr="00D57AB3">
              <w:rPr>
                <w:b/>
                <w:color w:val="008000"/>
                <w:sz w:val="15"/>
                <w:szCs w:val="15"/>
              </w:rPr>
              <w:t xml:space="preserve">  // </w:t>
            </w:r>
            <w:r w:rsidRPr="00D57AB3">
              <w:rPr>
                <w:b/>
                <w:color w:val="008000"/>
                <w:sz w:val="15"/>
                <w:szCs w:val="15"/>
              </w:rPr>
              <w:t>地址操作</w:t>
            </w:r>
            <w:r w:rsidRPr="00D57AB3">
              <w:rPr>
                <w:b/>
                <w:color w:val="008000"/>
                <w:sz w:val="15"/>
                <w:szCs w:val="15"/>
              </w:rPr>
              <w:t xml:space="preserve">"&amp;" </w:t>
            </w:r>
            <w:r w:rsidRPr="00D57AB3">
              <w:rPr>
                <w:b/>
                <w:color w:val="008000"/>
                <w:sz w:val="15"/>
                <w:szCs w:val="15"/>
              </w:rPr>
              <w:t>与内容之间</w:t>
            </w:r>
          </w:p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 xml:space="preserve">i++;           </w:t>
            </w:r>
            <w:r w:rsidRPr="00D57AB3">
              <w:rPr>
                <w:b/>
                <w:color w:val="008000"/>
                <w:sz w:val="15"/>
                <w:szCs w:val="15"/>
              </w:rPr>
              <w:t xml:space="preserve">    // "++","--"</w:t>
            </w:r>
            <w:r w:rsidRPr="00D57AB3">
              <w:rPr>
                <w:b/>
                <w:color w:val="008000"/>
                <w:sz w:val="15"/>
                <w:szCs w:val="15"/>
              </w:rPr>
              <w:t>与内容之间</w:t>
            </w:r>
          </w:p>
        </w:tc>
      </w:tr>
    </w:tbl>
    <w:p w:rsidR="000512B6" w:rsidRPr="000512B6" w:rsidRDefault="000512B6" w:rsidP="005F647F">
      <w:pPr>
        <w:pStyle w:val="ae"/>
        <w:ind w:left="1155" w:firstLineChars="0" w:firstLine="0"/>
        <w:jc w:val="center"/>
        <w:rPr>
          <w:rFonts w:cs="Arial"/>
        </w:rPr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>
        <w:t>2</w:t>
      </w:r>
      <w:r w:rsidRPr="002E5FDA">
        <w:t>.</w:t>
      </w:r>
      <w:r>
        <w:t>7</w:t>
      </w:r>
    </w:p>
    <w:p w:rsidR="000D14C4" w:rsidRPr="00F81B72" w:rsidRDefault="000D14C4" w:rsidP="000D14C4">
      <w:pPr>
        <w:pStyle w:val="ae"/>
        <w:numPr>
          <w:ilvl w:val="0"/>
          <w:numId w:val="1"/>
        </w:numPr>
        <w:ind w:firstLineChars="0"/>
        <w:rPr>
          <w:rFonts w:cs="Arial"/>
        </w:rPr>
      </w:pPr>
      <w:r w:rsidRPr="00F81B72">
        <w:rPr>
          <w:rFonts w:cs="Courier New"/>
        </w:rPr>
        <w:t>if</w:t>
      </w:r>
      <w:r w:rsidRPr="00F81B72">
        <w:rPr>
          <w:rFonts w:cs="Arial"/>
        </w:rPr>
        <w:t>、</w:t>
      </w:r>
      <w:r w:rsidRPr="00F81B72">
        <w:rPr>
          <w:rFonts w:cs="Courier New"/>
        </w:rPr>
        <w:t>for</w:t>
      </w:r>
      <w:r w:rsidRPr="00F81B72">
        <w:rPr>
          <w:rFonts w:cs="Arial"/>
        </w:rPr>
        <w:t>、</w:t>
      </w:r>
      <w:r w:rsidRPr="00F81B72">
        <w:rPr>
          <w:rFonts w:cs="Courier New"/>
        </w:rPr>
        <w:t>while</w:t>
      </w:r>
      <w:r w:rsidRPr="00F81B72">
        <w:rPr>
          <w:rFonts w:cs="Arial"/>
        </w:rPr>
        <w:t>、</w:t>
      </w:r>
      <w:r w:rsidRPr="00F81B72">
        <w:rPr>
          <w:rFonts w:cs="Courier New"/>
        </w:rPr>
        <w:t>switch</w:t>
      </w:r>
      <w:r w:rsidRPr="00F81B72">
        <w:rPr>
          <w:rFonts w:cs="Arial"/>
        </w:rPr>
        <w:t>等与后面的括号间应加空格，使</w:t>
      </w:r>
      <w:r w:rsidRPr="00F81B72">
        <w:rPr>
          <w:rFonts w:cs="Courier New"/>
        </w:rPr>
        <w:t>if</w:t>
      </w:r>
      <w:r w:rsidRPr="00F81B72">
        <w:rPr>
          <w:rFonts w:cs="Arial"/>
        </w:rPr>
        <w:t>等关键字更为突出、明显。</w:t>
      </w:r>
    </w:p>
    <w:tbl>
      <w:tblPr>
        <w:tblStyle w:val="a5"/>
        <w:tblW w:w="8080" w:type="dxa"/>
        <w:tblInd w:w="846" w:type="dxa"/>
        <w:tblLook w:val="04A0" w:firstRow="1" w:lastRow="0" w:firstColumn="1" w:lastColumn="0" w:noHBand="0" w:noVBand="1"/>
      </w:tblPr>
      <w:tblGrid>
        <w:gridCol w:w="992"/>
        <w:gridCol w:w="7088"/>
      </w:tblGrid>
      <w:tr w:rsidR="000D14C4" w:rsidTr="00B615DF">
        <w:tc>
          <w:tcPr>
            <w:tcW w:w="992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rFonts w:hint="eastAsia"/>
                <w:sz w:val="15"/>
                <w:szCs w:val="15"/>
              </w:rPr>
              <w:t>示</w:t>
            </w:r>
            <w:r w:rsidRPr="00B466F5">
              <w:rPr>
                <w:sz w:val="15"/>
                <w:szCs w:val="15"/>
              </w:rPr>
              <w:t>例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0D14C4" w:rsidRPr="00B466F5" w:rsidRDefault="000D14C4" w:rsidP="00B615DF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B466F5">
              <w:rPr>
                <w:sz w:val="15"/>
                <w:szCs w:val="15"/>
              </w:rPr>
              <w:t>if (a &gt;= b &amp;&amp; c &gt; d)</w:t>
            </w:r>
          </w:p>
        </w:tc>
      </w:tr>
    </w:tbl>
    <w:p w:rsidR="000512B6" w:rsidRDefault="005F647F" w:rsidP="005F647F">
      <w:pPr>
        <w:ind w:left="420" w:firstLine="420"/>
        <w:jc w:val="center"/>
        <w:rPr>
          <w:rStyle w:val="20"/>
        </w:rPr>
      </w:pPr>
      <w:r>
        <w:rPr>
          <w:rFonts w:hint="eastAsia"/>
        </w:rPr>
        <w:t xml:space="preserve">  </w:t>
      </w:r>
      <w:r w:rsidR="000512B6" w:rsidRPr="002E5FDA">
        <w:rPr>
          <w:rFonts w:hint="eastAsia"/>
        </w:rPr>
        <w:t>示例</w:t>
      </w:r>
      <w:r w:rsidR="000512B6" w:rsidRPr="002E5FDA">
        <w:rPr>
          <w:rFonts w:hint="eastAsia"/>
        </w:rPr>
        <w:t xml:space="preserve"> </w:t>
      </w:r>
      <w:r w:rsidR="000512B6">
        <w:t>2</w:t>
      </w:r>
      <w:r w:rsidR="000512B6" w:rsidRPr="002E5FDA">
        <w:t>.</w:t>
      </w:r>
      <w:r w:rsidR="000512B6">
        <w:t>8</w:t>
      </w:r>
    </w:p>
    <w:p w:rsidR="00851695" w:rsidRPr="000D14C4" w:rsidRDefault="00851695" w:rsidP="007F4C02"/>
    <w:p w:rsidR="006A2BED" w:rsidRPr="00512E4B" w:rsidRDefault="00774465" w:rsidP="00512E4B">
      <w:pPr>
        <w:pStyle w:val="1"/>
      </w:pPr>
      <w:bookmarkStart w:id="372" w:name="_Toc332207571"/>
      <w:bookmarkStart w:id="373" w:name="_Toc448165165"/>
      <w:r>
        <w:t>3</w:t>
      </w:r>
      <w:r w:rsidR="00512E4B" w:rsidRPr="00512E4B">
        <w:rPr>
          <w:rFonts w:hint="eastAsia"/>
        </w:rPr>
        <w:t>、</w:t>
      </w:r>
      <w:r w:rsidR="006A2BED" w:rsidRPr="00512E4B">
        <w:rPr>
          <w:rFonts w:hint="eastAsia"/>
        </w:rPr>
        <w:t>命名规范</w:t>
      </w:r>
      <w:bookmarkEnd w:id="372"/>
      <w:bookmarkEnd w:id="373"/>
    </w:p>
    <w:p w:rsidR="006A2BED" w:rsidRPr="004509A6" w:rsidRDefault="006A3513" w:rsidP="004509A6">
      <w:pPr>
        <w:pStyle w:val="2"/>
      </w:pPr>
      <w:bookmarkStart w:id="374" w:name="_Toc332207572"/>
      <w:bookmarkStart w:id="375" w:name="_Toc448165166"/>
      <w:r w:rsidRPr="004509A6">
        <w:rPr>
          <w:rFonts w:hint="eastAsia"/>
        </w:rPr>
        <w:t>3.1</w:t>
      </w:r>
      <w:r w:rsidR="006A2BED" w:rsidRPr="004509A6">
        <w:rPr>
          <w:rFonts w:hint="eastAsia"/>
        </w:rPr>
        <w:t>命名总则</w:t>
      </w:r>
      <w:bookmarkStart w:id="376" w:name="_Toc290020256"/>
      <w:bookmarkEnd w:id="374"/>
      <w:bookmarkEnd w:id="375"/>
    </w:p>
    <w:p w:rsidR="006A2BED" w:rsidRPr="00027852" w:rsidRDefault="000932C4" w:rsidP="009F674A">
      <w:pPr>
        <w:spacing w:line="360" w:lineRule="auto"/>
        <w:ind w:firstLine="420"/>
      </w:pPr>
      <w:r w:rsidRPr="00027852">
        <w:t>(1)</w:t>
      </w:r>
      <w:r w:rsidR="006A2BED" w:rsidRPr="00027852">
        <w:t>避免使用不易理解的数字，用有意义的标识来替代。</w:t>
      </w:r>
      <w:r w:rsidR="006A2BED" w:rsidRPr="00027852">
        <w:t xml:space="preserve"> </w:t>
      </w:r>
      <w:r w:rsidR="006A2BED" w:rsidRPr="00027852">
        <w:t>应当符合</w:t>
      </w:r>
      <w:r w:rsidR="006A2BED" w:rsidRPr="00027852">
        <w:t>“min-length &amp;&amp; max-information”</w:t>
      </w:r>
      <w:r w:rsidR="006A2BED" w:rsidRPr="00027852">
        <w:t>原则。</w:t>
      </w:r>
    </w:p>
    <w:p w:rsidR="006A2BED" w:rsidRPr="00027852" w:rsidRDefault="000932C4" w:rsidP="009F674A">
      <w:pPr>
        <w:spacing w:line="360" w:lineRule="auto"/>
        <w:ind w:firstLine="420"/>
      </w:pPr>
      <w:r w:rsidRPr="00027852">
        <w:lastRenderedPageBreak/>
        <w:t>(2)</w:t>
      </w:r>
      <w:r w:rsidR="006A2BED" w:rsidRPr="00027852">
        <w:t>涉及物理状态或者含有物理意义的常量，不要直接使用数字，必须用有意义的枚举或宏来代替。</w:t>
      </w:r>
      <w:bookmarkEnd w:id="376"/>
      <w:r w:rsidR="006A2BED" w:rsidRPr="00027852">
        <w:t>如果是</w:t>
      </w:r>
      <w:r w:rsidR="006A2BED" w:rsidRPr="00027852">
        <w:t>true</w:t>
      </w:r>
      <w:r w:rsidR="006A2BED" w:rsidRPr="00027852">
        <w:t>和</w:t>
      </w:r>
      <w:r w:rsidR="006A2BED" w:rsidRPr="00027852">
        <w:t>false</w:t>
      </w:r>
      <w:r w:rsidR="006A2BED" w:rsidRPr="00027852">
        <w:t>可以直接用，如果本意就是数字，允许直接用数字表示。</w:t>
      </w:r>
    </w:p>
    <w:p w:rsidR="006A2BED" w:rsidRDefault="00D7526E" w:rsidP="006A2BED">
      <w:pPr>
        <w:ind w:firstLine="420"/>
      </w:pPr>
      <w:r>
        <w:t>(3</w:t>
      </w:r>
      <w:r>
        <w:rPr>
          <w:rFonts w:hint="eastAsia"/>
        </w:rPr>
        <w:t>)</w:t>
      </w:r>
      <w:r w:rsidR="006A2BED" w:rsidRPr="00027852">
        <w:t>尽量避免缩写，如果使用缩写，则要使用通用的、众所周知的缩写。</w:t>
      </w:r>
    </w:p>
    <w:p w:rsidR="00815DFD" w:rsidRPr="00027852" w:rsidRDefault="00815DFD" w:rsidP="006A2BED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类型前缀</w:t>
      </w:r>
      <w:r>
        <w:t>说明见附表</w:t>
      </w:r>
      <w:r w:rsidR="00A41B67">
        <w:rPr>
          <w:rFonts w:hint="eastAsia"/>
        </w:rPr>
        <w:t>6-1</w:t>
      </w:r>
      <w:r w:rsidR="00A41B67">
        <w:rPr>
          <w:rFonts w:hint="eastAsia"/>
        </w:rPr>
        <w:t>。</w:t>
      </w:r>
    </w:p>
    <w:p w:rsidR="006A2BED" w:rsidRPr="005760C1" w:rsidRDefault="005760C1" w:rsidP="005760C1">
      <w:pPr>
        <w:pStyle w:val="2"/>
      </w:pPr>
      <w:bookmarkStart w:id="377" w:name="_Toc448165167"/>
      <w:r w:rsidRPr="005760C1">
        <w:rPr>
          <w:rFonts w:hint="eastAsia"/>
        </w:rPr>
        <w:t>3.</w:t>
      </w:r>
      <w:r w:rsidR="007716EE">
        <w:t>2</w:t>
      </w:r>
      <w:r w:rsidR="006A2BED" w:rsidRPr="005760C1">
        <w:rPr>
          <w:rFonts w:hint="eastAsia"/>
        </w:rPr>
        <w:t>文件名</w:t>
      </w:r>
      <w:bookmarkEnd w:id="377"/>
    </w:p>
    <w:p w:rsidR="006A2BED" w:rsidRPr="00FA34B8" w:rsidRDefault="005760C1" w:rsidP="005760C1">
      <w:pPr>
        <w:pStyle w:val="ae"/>
        <w:spacing w:line="360" w:lineRule="auto"/>
        <w:ind w:left="420" w:firstLineChars="0" w:firstLine="0"/>
      </w:pPr>
      <w:r w:rsidRPr="00FA34B8">
        <w:t>(1)</w:t>
      </w:r>
      <w:r w:rsidR="006A2BED" w:rsidRPr="00FA34B8">
        <w:t>以大写字母开始并混合大小写，不含下划线，</w:t>
      </w:r>
      <w:r w:rsidR="006A2BED" w:rsidRPr="00FA34B8">
        <w:t>C++</w:t>
      </w:r>
      <w:r w:rsidR="006A2BED" w:rsidRPr="00FA34B8">
        <w:t>文件以</w:t>
      </w:r>
      <w:r w:rsidR="006A2BED" w:rsidRPr="00FA34B8">
        <w:t>.cpp</w:t>
      </w:r>
      <w:r w:rsidR="006A2BED" w:rsidRPr="00FA34B8">
        <w:t>结尾，头文件以</w:t>
      </w:r>
      <w:r w:rsidR="006A2BED" w:rsidRPr="00FA34B8">
        <w:t>.h</w:t>
      </w:r>
      <w:r w:rsidR="006A2BED" w:rsidRPr="00FA34B8">
        <w:t>结尾。</w:t>
      </w:r>
    </w:p>
    <w:p w:rsidR="006A2BED" w:rsidRPr="00FA34B8" w:rsidRDefault="005760C1" w:rsidP="00BB26FA">
      <w:pPr>
        <w:spacing w:line="360" w:lineRule="auto"/>
        <w:ind w:firstLine="420"/>
      </w:pPr>
      <w:r w:rsidRPr="00FA34B8">
        <w:t>(2)</w:t>
      </w:r>
      <w:r w:rsidR="006A2BED" w:rsidRPr="00FA34B8">
        <w:t>文件名字要与文件中声明、定义的类的名字基本保持一致，使类名与类文件名建立联系。</w:t>
      </w:r>
    </w:p>
    <w:p w:rsidR="006A2BED" w:rsidRDefault="005760C1" w:rsidP="005760C1">
      <w:pPr>
        <w:pStyle w:val="ae"/>
        <w:spacing w:line="360" w:lineRule="auto"/>
        <w:ind w:left="420" w:firstLineChars="0" w:firstLine="0"/>
      </w:pPr>
      <w:r w:rsidRPr="00FA34B8">
        <w:t>(3)</w:t>
      </w:r>
      <w:r w:rsidR="006A2BED" w:rsidRPr="00FA34B8">
        <w:t>文件名应和类名类似，增加项目或功能相关的前缀信息，如：</w:t>
      </w:r>
      <w:r w:rsidR="006A2BED" w:rsidRPr="00FA34B8">
        <w:t>TBQxxx.h</w:t>
      </w:r>
      <w:r w:rsidR="006A2BED" w:rsidRPr="00FA34B8">
        <w:t>。</w:t>
      </w:r>
    </w:p>
    <w:p w:rsidR="00EF0422" w:rsidRPr="00FA34B8" w:rsidRDefault="00EF0422" w:rsidP="005760C1">
      <w:pPr>
        <w:pStyle w:val="ae"/>
        <w:spacing w:line="360" w:lineRule="auto"/>
        <w:ind w:left="420" w:firstLineChars="0" w:firstLine="0"/>
      </w:pPr>
      <w:r>
        <w:rPr>
          <w:rFonts w:hint="eastAsia"/>
        </w:rPr>
        <w:t>(4)</w:t>
      </w:r>
      <w:r>
        <w:rPr>
          <w:rFonts w:hint="eastAsia"/>
        </w:rPr>
        <w:t>窗体以</w:t>
      </w:r>
      <w:r>
        <w:rPr>
          <w:rFonts w:hint="eastAsia"/>
        </w:rPr>
        <w:t>Form;</w:t>
      </w:r>
      <w:r>
        <w:rPr>
          <w:rFonts w:hint="eastAsia"/>
        </w:rPr>
        <w:t>模板以</w:t>
      </w:r>
      <w:r>
        <w:rPr>
          <w:rFonts w:hint="eastAsia"/>
        </w:rPr>
        <w:t>Frame</w:t>
      </w:r>
      <w:r>
        <w:rPr>
          <w:rFonts w:hint="eastAsia"/>
        </w:rPr>
        <w:t>结尾</w:t>
      </w:r>
    </w:p>
    <w:p w:rsidR="006A2BED" w:rsidRPr="006E359C" w:rsidRDefault="00FA34B8" w:rsidP="006E359C">
      <w:pPr>
        <w:pStyle w:val="2"/>
      </w:pPr>
      <w:bookmarkStart w:id="378" w:name="_Toc332207575"/>
      <w:bookmarkStart w:id="379" w:name="_Toc448165168"/>
      <w:r>
        <w:rPr>
          <w:rFonts w:hint="eastAsia"/>
        </w:rPr>
        <w:t>3.</w:t>
      </w:r>
      <w:r w:rsidR="007716EE">
        <w:t>3</w:t>
      </w:r>
      <w:r w:rsidR="006A2BED" w:rsidRPr="006E359C">
        <w:rPr>
          <w:rFonts w:hint="eastAsia"/>
        </w:rPr>
        <w:t>命名空间</w:t>
      </w:r>
      <w:bookmarkEnd w:id="378"/>
      <w:bookmarkEnd w:id="379"/>
    </w:p>
    <w:p w:rsidR="006A2BED" w:rsidRPr="00F270BD" w:rsidRDefault="006A2BED" w:rsidP="006A2BED">
      <w:pPr>
        <w:ind w:firstLine="420"/>
        <w:rPr>
          <w:rFonts w:ascii="宋体" w:hAnsi="宋体"/>
        </w:rPr>
      </w:pPr>
      <w:bookmarkStart w:id="380" w:name="_Toc290020250"/>
      <w:r w:rsidRPr="00F270BD">
        <w:rPr>
          <w:rFonts w:ascii="宋体" w:hAnsi="宋体" w:hint="eastAsia"/>
        </w:rPr>
        <w:t>规定：命名空间的名称是全小写的</w:t>
      </w:r>
      <w:bookmarkEnd w:id="380"/>
      <w:r w:rsidRPr="00F270BD">
        <w:rPr>
          <w:rFonts w:ascii="宋体" w:hAnsi="宋体" w:hint="eastAsia"/>
        </w:rPr>
        <w:t>。</w:t>
      </w:r>
    </w:p>
    <w:p w:rsidR="006A2BED" w:rsidRPr="006E359C" w:rsidRDefault="006E359C" w:rsidP="006E359C">
      <w:pPr>
        <w:pStyle w:val="2"/>
      </w:pPr>
      <w:bookmarkStart w:id="381" w:name="_Toc332207576"/>
      <w:bookmarkStart w:id="382" w:name="_Toc448165169"/>
      <w:r w:rsidRPr="006E359C">
        <w:rPr>
          <w:rFonts w:hint="eastAsia"/>
        </w:rPr>
        <w:t>3.</w:t>
      </w:r>
      <w:r w:rsidR="007716EE">
        <w:t>4</w:t>
      </w:r>
      <w:r w:rsidR="006A2BED" w:rsidRPr="006E359C">
        <w:rPr>
          <w:rFonts w:hint="eastAsia"/>
        </w:rPr>
        <w:t>类、接口</w:t>
      </w:r>
      <w:bookmarkEnd w:id="381"/>
      <w:bookmarkEnd w:id="382"/>
    </w:p>
    <w:p w:rsidR="006A2BED" w:rsidRPr="00F92503" w:rsidRDefault="006E359C" w:rsidP="00BB26FA">
      <w:pPr>
        <w:spacing w:line="360" w:lineRule="auto"/>
        <w:ind w:firstLine="420"/>
      </w:pPr>
      <w:r w:rsidRPr="00F92503">
        <w:t>(1)</w:t>
      </w:r>
      <w:r w:rsidR="006A2BED" w:rsidRPr="00F92503">
        <w:t>所有的类以</w:t>
      </w:r>
      <w:r w:rsidR="00E7122C">
        <w:t>”</w:t>
      </w:r>
      <w:r w:rsidR="00E7122C">
        <w:rPr>
          <w:rFonts w:hint="eastAsia"/>
        </w:rPr>
        <w:t>产品名称</w:t>
      </w:r>
      <w:r w:rsidR="00E7122C">
        <w:t>”</w:t>
      </w:r>
      <w:r w:rsidR="006A2BED" w:rsidRPr="00F92503">
        <w:t>开头，如</w:t>
      </w:r>
      <w:r w:rsidR="00C502A5">
        <w:rPr>
          <w:rFonts w:hint="eastAsia"/>
        </w:rPr>
        <w:t>TBQProject</w:t>
      </w:r>
      <w:r w:rsidR="00646E92">
        <w:rPr>
          <w:rFonts w:hint="eastAsia"/>
        </w:rPr>
        <w:t>。</w:t>
      </w:r>
    </w:p>
    <w:p w:rsidR="006A2BED" w:rsidRPr="00F92503" w:rsidRDefault="006E359C" w:rsidP="006E359C">
      <w:pPr>
        <w:pStyle w:val="ae"/>
        <w:spacing w:line="360" w:lineRule="auto"/>
        <w:ind w:left="420" w:firstLineChars="0" w:firstLine="0"/>
      </w:pPr>
      <w:r w:rsidRPr="00F92503">
        <w:t>(</w:t>
      </w:r>
      <w:r w:rsidR="004A2BB4">
        <w:rPr>
          <w:rFonts w:hint="eastAsia"/>
        </w:rPr>
        <w:t>2</w:t>
      </w:r>
      <w:r w:rsidRPr="00F92503">
        <w:t>)</w:t>
      </w:r>
      <w:r w:rsidR="006A2BED" w:rsidRPr="00F92503">
        <w:t>接口必须以</w:t>
      </w:r>
      <w:r w:rsidR="006A2BED" w:rsidRPr="00F92503">
        <w:t>“I”</w:t>
      </w:r>
      <w:r w:rsidR="006A2BED" w:rsidRPr="00F92503">
        <w:t>开头，如</w:t>
      </w:r>
      <w:r w:rsidR="006A2BED" w:rsidRPr="00F92503">
        <w:t>I</w:t>
      </w:r>
      <w:r w:rsidR="00542A09">
        <w:rPr>
          <w:rFonts w:hint="eastAsia"/>
        </w:rPr>
        <w:t>TBQBaseProject</w:t>
      </w:r>
      <w:r w:rsidR="006A2BED" w:rsidRPr="00F92503">
        <w:t>。</w:t>
      </w:r>
    </w:p>
    <w:p w:rsidR="006A2BED" w:rsidRPr="006E359C" w:rsidRDefault="006E359C" w:rsidP="006E359C">
      <w:pPr>
        <w:pStyle w:val="2"/>
      </w:pPr>
      <w:bookmarkStart w:id="383" w:name="_Toc332207577"/>
      <w:bookmarkStart w:id="384" w:name="_Toc448165170"/>
      <w:r w:rsidRPr="006E359C">
        <w:rPr>
          <w:rFonts w:hint="eastAsia"/>
        </w:rPr>
        <w:t>3.</w:t>
      </w:r>
      <w:r w:rsidR="007716EE">
        <w:t>5</w:t>
      </w:r>
      <w:r w:rsidR="006A2BED" w:rsidRPr="006E359C">
        <w:rPr>
          <w:rFonts w:hint="eastAsia"/>
        </w:rPr>
        <w:t>方法</w:t>
      </w:r>
      <w:bookmarkEnd w:id="383"/>
      <w:bookmarkEnd w:id="384"/>
    </w:p>
    <w:p w:rsidR="006A2BED" w:rsidRPr="00F92503" w:rsidRDefault="00E7769B" w:rsidP="00BB26FA">
      <w:pPr>
        <w:spacing w:line="360" w:lineRule="auto"/>
        <w:ind w:firstLine="420"/>
      </w:pPr>
      <w:r w:rsidRPr="00F92503">
        <w:t>(1)</w:t>
      </w:r>
      <w:r w:rsidR="006A2BED" w:rsidRPr="00F92503">
        <w:t>方法命名一般用一个单词</w:t>
      </w:r>
      <w:r w:rsidR="00435982" w:rsidRPr="00F92503">
        <w:t>(</w:t>
      </w:r>
      <w:r w:rsidR="006A2BED" w:rsidRPr="00F92503">
        <w:t>一般是动词</w:t>
      </w:r>
      <w:r w:rsidR="00435982" w:rsidRPr="00F92503">
        <w:t>)</w:t>
      </w:r>
      <w:r w:rsidR="006A2BED" w:rsidRPr="00F92503">
        <w:t>或者一个词组</w:t>
      </w:r>
      <w:r w:rsidR="00435982" w:rsidRPr="00F92503">
        <w:t>(</w:t>
      </w:r>
      <w:r w:rsidR="006A2BED" w:rsidRPr="00F92503">
        <w:t>一般是一个动宾词组</w:t>
      </w:r>
      <w:r w:rsidR="00435982" w:rsidRPr="00F92503">
        <w:t>)</w:t>
      </w:r>
      <w:r w:rsidR="006A2BED" w:rsidRPr="00F92503">
        <w:t>组成，这些词或词组应该能够表达该函数的意义。</w:t>
      </w:r>
    </w:p>
    <w:p w:rsidR="006A2BED" w:rsidRPr="00F92503" w:rsidRDefault="00E7769B" w:rsidP="00E7769B">
      <w:pPr>
        <w:pStyle w:val="ae"/>
        <w:spacing w:line="360" w:lineRule="auto"/>
        <w:ind w:left="420" w:firstLineChars="0" w:firstLine="0"/>
      </w:pPr>
      <w:r w:rsidRPr="00F92503">
        <w:t>(2)</w:t>
      </w:r>
      <w:r w:rsidR="006A2BED" w:rsidRPr="00F92503">
        <w:t>以小写开头，后续单词使用大写做词义的划分，不能使用</w:t>
      </w:r>
      <w:r w:rsidR="006A2BED" w:rsidRPr="00F92503">
        <w:t>“_”</w:t>
      </w:r>
      <w:r w:rsidR="006A2BED" w:rsidRPr="00F92503">
        <w:t>。</w:t>
      </w:r>
    </w:p>
    <w:p w:rsidR="006A2BED" w:rsidRPr="00F92503" w:rsidRDefault="00E7769B" w:rsidP="00BB26FA">
      <w:pPr>
        <w:spacing w:line="360" w:lineRule="auto"/>
        <w:ind w:firstLine="420"/>
      </w:pPr>
      <w:r w:rsidRPr="00F92503">
        <w:t>(3)</w:t>
      </w:r>
      <w:r w:rsidR="006A2BED" w:rsidRPr="00F92503">
        <w:t>存取函数：存使用</w:t>
      </w:r>
      <w:r w:rsidR="006A2BED" w:rsidRPr="00F92503">
        <w:t>set</w:t>
      </w:r>
      <w:r w:rsidR="006A2BED" w:rsidRPr="00F92503">
        <w:t>开头，如</w:t>
      </w:r>
      <w:r w:rsidR="006A2BED" w:rsidRPr="00F92503">
        <w:t>setName()</w:t>
      </w:r>
      <w:r w:rsidR="006A2BED" w:rsidRPr="00F92503">
        <w:t>；取不需要</w:t>
      </w:r>
      <w:r w:rsidR="006A2BED" w:rsidRPr="00F92503">
        <w:t>get</w:t>
      </w:r>
      <w:r w:rsidR="006A2BED" w:rsidRPr="00F92503">
        <w:t>，如</w:t>
      </w:r>
      <w:r w:rsidR="006A2BED" w:rsidRPr="00F92503">
        <w:t>name()</w:t>
      </w:r>
      <w:r w:rsidR="006A2BED" w:rsidRPr="00F92503">
        <w:t>，且要求与变量名匹配。</w:t>
      </w:r>
    </w:p>
    <w:p w:rsidR="006A2BED" w:rsidRPr="00F92503" w:rsidRDefault="00E7769B" w:rsidP="00BB26FA">
      <w:pPr>
        <w:spacing w:line="360" w:lineRule="auto"/>
        <w:ind w:firstLine="420"/>
      </w:pPr>
      <w:r w:rsidRPr="00F92503">
        <w:t>(4)</w:t>
      </w:r>
      <w:r w:rsidR="006A2BED" w:rsidRPr="00F92503">
        <w:t>bool</w:t>
      </w:r>
      <w:r w:rsidR="006A2BED" w:rsidRPr="00F92503">
        <w:t>类型的变量和函数返回值是</w:t>
      </w:r>
      <w:r w:rsidR="006A2BED" w:rsidRPr="00F92503">
        <w:t>bool</w:t>
      </w:r>
      <w:r w:rsidR="006A2BED" w:rsidRPr="00F92503">
        <w:t>的函数以</w:t>
      </w:r>
      <w:r w:rsidR="006A2BED" w:rsidRPr="00F92503">
        <w:t>is</w:t>
      </w:r>
      <w:r w:rsidR="006A2BED" w:rsidRPr="00F92503">
        <w:t>为前缀来命名，在某些情况下，有些比</w:t>
      </w:r>
      <w:r w:rsidR="006A2BED" w:rsidRPr="00F92503">
        <w:t>is</w:t>
      </w:r>
      <w:r w:rsidR="006A2BED" w:rsidRPr="00F92503">
        <w:t>前缀更适合</w:t>
      </w:r>
      <w:r w:rsidR="00435982" w:rsidRPr="00F92503">
        <w:t>(</w:t>
      </w:r>
      <w:r w:rsidR="006A2BED" w:rsidRPr="00F92503">
        <w:t>has, can, should</w:t>
      </w:r>
      <w:r w:rsidR="00435982" w:rsidRPr="00F92503">
        <w:t>)</w:t>
      </w:r>
      <w:r w:rsidR="006A2BED" w:rsidRPr="00F92503">
        <w:t>，如：</w:t>
      </w:r>
      <w:r w:rsidR="006A2BED" w:rsidRPr="00F92503">
        <w:t>bool isVisible(),bool hasLicense();</w:t>
      </w:r>
    </w:p>
    <w:p w:rsidR="006A2BED" w:rsidRDefault="009D4389" w:rsidP="009D4389">
      <w:pPr>
        <w:pStyle w:val="2"/>
        <w:rPr>
          <w:ins w:id="385" w:author="冉兵" w:date="2016-04-06T16:01:00Z"/>
        </w:rPr>
      </w:pPr>
      <w:bookmarkStart w:id="386" w:name="_Toc332207578"/>
      <w:bookmarkStart w:id="387" w:name="_Toc448165171"/>
      <w:r w:rsidRPr="009D4389">
        <w:rPr>
          <w:rFonts w:hint="eastAsia"/>
        </w:rPr>
        <w:lastRenderedPageBreak/>
        <w:t>3.</w:t>
      </w:r>
      <w:r w:rsidR="007716EE">
        <w:t>6</w:t>
      </w:r>
      <w:r w:rsidR="006A2BED" w:rsidRPr="009D4389">
        <w:rPr>
          <w:rFonts w:hint="eastAsia"/>
        </w:rPr>
        <w:t>参数</w:t>
      </w:r>
      <w:bookmarkEnd w:id="386"/>
      <w:bookmarkEnd w:id="387"/>
    </w:p>
    <w:p w:rsidR="0094407D" w:rsidRPr="0094407D" w:rsidRDefault="0094407D">
      <w:pPr>
        <w:pStyle w:val="ae"/>
        <w:spacing w:line="360" w:lineRule="auto"/>
        <w:ind w:left="420" w:firstLineChars="0" w:firstLine="0"/>
        <w:pPrChange w:id="388" w:author="冉兵" w:date="2016-04-06T16:01:00Z">
          <w:pPr>
            <w:pStyle w:val="2"/>
          </w:pPr>
        </w:pPrChange>
      </w:pPr>
      <w:ins w:id="389" w:author="冉兵" w:date="2016-04-06T16:01:00Z">
        <w:r w:rsidRPr="00F92503">
          <w:t>(1)</w:t>
        </w:r>
        <w:r>
          <w:rPr>
            <w:rFonts w:hint="eastAsia"/>
          </w:rPr>
          <w:t>参数首</w:t>
        </w:r>
      </w:ins>
      <w:ins w:id="390" w:author="冉兵" w:date="2016-04-06T16:03:00Z">
        <w:r>
          <w:rPr>
            <w:rFonts w:hint="eastAsia"/>
          </w:rPr>
          <w:t>字母</w:t>
        </w:r>
      </w:ins>
      <w:ins w:id="391" w:author="冉兵" w:date="2016-04-06T16:01:00Z">
        <w:r>
          <w:rPr>
            <w:rFonts w:hint="eastAsia"/>
          </w:rPr>
          <w:t>小写</w:t>
        </w:r>
      </w:ins>
      <w:ins w:id="392" w:author="冉兵" w:date="2016-04-06T16:02:00Z">
        <w:r>
          <w:rPr>
            <w:rFonts w:hint="eastAsia"/>
          </w:rPr>
          <w:t>,</w:t>
        </w:r>
      </w:ins>
      <w:ins w:id="393" w:author="冉兵" w:date="2016-04-06T16:03:00Z">
        <w:r>
          <w:rPr>
            <w:rFonts w:hint="eastAsia"/>
          </w:rPr>
          <w:t>后面单词首字母大写</w:t>
        </w:r>
        <w:r w:rsidR="00A80CFB">
          <w:rPr>
            <w:rFonts w:hint="eastAsia"/>
          </w:rPr>
          <w:t>,</w:t>
        </w:r>
      </w:ins>
      <w:ins w:id="394" w:author="冉兵" w:date="2016-04-06T16:01:00Z">
        <w:del w:id="395" w:author="3A-4-D-58  王力钧" w:date="2016-04-11T15:52:00Z">
          <w:r w:rsidDel="006948C3">
            <w:rPr>
              <w:rFonts w:hint="eastAsia"/>
            </w:rPr>
            <w:delText>,</w:delText>
          </w:r>
        </w:del>
        <w:r>
          <w:rPr>
            <w:rFonts w:hint="eastAsia"/>
          </w:rPr>
          <w:t>如</w:t>
        </w:r>
      </w:ins>
      <w:ins w:id="396" w:author="冉兵" w:date="2016-04-06T16:02:00Z">
        <w:r>
          <w:rPr>
            <w:rFonts w:hint="eastAsia"/>
          </w:rPr>
          <w:t>value</w:t>
        </w:r>
        <w:r>
          <w:rPr>
            <w:rFonts w:hint="eastAsia"/>
          </w:rPr>
          <w:t>、</w:t>
        </w:r>
        <w:r>
          <w:rPr>
            <w:rFonts w:hint="eastAsia"/>
          </w:rPr>
          <w:t>userName</w:t>
        </w:r>
      </w:ins>
      <w:ins w:id="397" w:author="冉兵" w:date="2016-04-06T16:03:00Z">
        <w:r w:rsidR="00A80CFB">
          <w:rPr>
            <w:rFonts w:hint="eastAsia"/>
          </w:rPr>
          <w:t>,</w:t>
        </w:r>
      </w:ins>
      <w:ins w:id="398" w:author="冉兵" w:date="2016-04-06T16:04:00Z">
        <w:r w:rsidR="00A80CFB" w:rsidRPr="00A80CFB">
          <w:rPr>
            <w:rFonts w:hint="eastAsia"/>
          </w:rPr>
          <w:t xml:space="preserve"> </w:t>
        </w:r>
        <w:r w:rsidR="00A80CFB">
          <w:rPr>
            <w:rFonts w:hint="eastAsia"/>
          </w:rPr>
          <w:t>不用多余的前缀</w:t>
        </w:r>
        <w:r w:rsidR="00A80CFB">
          <w:rPr>
            <w:rFonts w:hint="eastAsia"/>
          </w:rPr>
          <w:t>,</w:t>
        </w:r>
        <w:r w:rsidR="00A80CFB">
          <w:rPr>
            <w:rFonts w:hint="eastAsia"/>
          </w:rPr>
          <w:t>如</w:t>
        </w:r>
        <w:r w:rsidR="00A80CFB">
          <w:rPr>
            <w:rFonts w:hint="eastAsia"/>
          </w:rPr>
          <w:t>nValue</w:t>
        </w:r>
        <w:r w:rsidR="00A80CFB">
          <w:rPr>
            <w:rFonts w:hint="eastAsia"/>
          </w:rPr>
          <w:t>、</w:t>
        </w:r>
        <w:r w:rsidR="00A80CFB">
          <w:rPr>
            <w:rFonts w:hint="eastAsia"/>
          </w:rPr>
          <w:t>aValue</w:t>
        </w:r>
        <w:r w:rsidR="00A80CFB">
          <w:rPr>
            <w:rFonts w:hint="eastAsia"/>
          </w:rPr>
          <w:t>等。</w:t>
        </w:r>
      </w:ins>
    </w:p>
    <w:p w:rsidR="006A2BED" w:rsidRPr="00F92503" w:rsidRDefault="009D4389" w:rsidP="009D4389">
      <w:pPr>
        <w:pStyle w:val="ae"/>
        <w:spacing w:line="360" w:lineRule="auto"/>
        <w:ind w:left="420" w:firstLineChars="0" w:firstLine="0"/>
      </w:pPr>
      <w:r w:rsidRPr="00F92503">
        <w:t>(1)</w:t>
      </w:r>
      <w:r w:rsidR="006A2BED" w:rsidRPr="00F92503">
        <w:t>参数的书写要完整，不要贪图省事只写参数的类型而省略参数名字。例如：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35"/>
        <w:gridCol w:w="3835"/>
      </w:tblGrid>
      <w:tr w:rsidR="006A2BED" w:rsidRPr="00F270BD" w:rsidTr="00F81B72">
        <w:trPr>
          <w:trHeight w:val="335"/>
          <w:jc w:val="center"/>
        </w:trPr>
        <w:tc>
          <w:tcPr>
            <w:tcW w:w="4607" w:type="dxa"/>
            <w:shd w:val="clear" w:color="auto" w:fill="BFBFBF" w:themeFill="background1" w:themeFillShade="BF"/>
            <w:vAlign w:val="center"/>
          </w:tcPr>
          <w:p w:rsidR="006A2BED" w:rsidRPr="00F92503" w:rsidRDefault="006A2BED" w:rsidP="00F81B72">
            <w:pPr>
              <w:spacing w:line="360" w:lineRule="auto"/>
              <w:jc w:val="center"/>
              <w:rPr>
                <w:b/>
                <w:sz w:val="15"/>
                <w:szCs w:val="15"/>
              </w:rPr>
            </w:pPr>
            <w:r w:rsidRPr="00F92503">
              <w:rPr>
                <w:b/>
                <w:sz w:val="15"/>
                <w:szCs w:val="15"/>
              </w:rPr>
              <w:t>a</w:t>
            </w:r>
            <w:r w:rsidRPr="00F92503">
              <w:rPr>
                <w:b/>
                <w:sz w:val="15"/>
                <w:szCs w:val="15"/>
              </w:rPr>
              <w:t>、推荐</w:t>
            </w:r>
          </w:p>
        </w:tc>
        <w:tc>
          <w:tcPr>
            <w:tcW w:w="4607" w:type="dxa"/>
            <w:shd w:val="clear" w:color="auto" w:fill="BFBFBF" w:themeFill="background1" w:themeFillShade="BF"/>
            <w:vAlign w:val="center"/>
          </w:tcPr>
          <w:p w:rsidR="006A2BED" w:rsidRPr="00F92503" w:rsidRDefault="006A2BED" w:rsidP="00F81B72">
            <w:pPr>
              <w:spacing w:line="360" w:lineRule="auto"/>
              <w:jc w:val="center"/>
              <w:rPr>
                <w:b/>
                <w:sz w:val="15"/>
                <w:szCs w:val="15"/>
              </w:rPr>
            </w:pPr>
            <w:r w:rsidRPr="00F92503">
              <w:rPr>
                <w:b/>
                <w:sz w:val="15"/>
                <w:szCs w:val="15"/>
              </w:rPr>
              <w:t>b</w:t>
            </w:r>
            <w:r w:rsidRPr="00F92503">
              <w:rPr>
                <w:b/>
                <w:sz w:val="15"/>
                <w:szCs w:val="15"/>
              </w:rPr>
              <w:t>、禁止</w:t>
            </w:r>
          </w:p>
        </w:tc>
      </w:tr>
      <w:tr w:rsidR="006A2BED" w:rsidRPr="00F270BD" w:rsidTr="00F81B72">
        <w:trPr>
          <w:trHeight w:val="622"/>
          <w:jc w:val="center"/>
        </w:trPr>
        <w:tc>
          <w:tcPr>
            <w:tcW w:w="4607" w:type="dxa"/>
            <w:shd w:val="clear" w:color="auto" w:fill="BFBFBF" w:themeFill="background1" w:themeFillShade="BF"/>
            <w:vAlign w:val="center"/>
          </w:tcPr>
          <w:p w:rsidR="006A2BED" w:rsidRPr="00F92503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void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setValue(</w:t>
            </w: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int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</w:t>
            </w:r>
            <w:del w:id="399" w:author="冉兵" w:date="2016-04-06T15:58:00Z">
              <w:r w:rsidRPr="00F92503" w:rsidDel="00B71B49">
                <w:rPr>
                  <w:rFonts w:cs="新宋体"/>
                  <w:kern w:val="0"/>
                  <w:sz w:val="15"/>
                  <w:szCs w:val="15"/>
                </w:rPr>
                <w:delText>n</w:delText>
              </w:r>
            </w:del>
            <w:ins w:id="400" w:author="冉兵" w:date="2016-04-06T15:58:00Z">
              <w:r w:rsidR="00B71B49">
                <w:rPr>
                  <w:rFonts w:cs="新宋体" w:hint="eastAsia"/>
                  <w:kern w:val="0"/>
                  <w:sz w:val="15"/>
                  <w:szCs w:val="15"/>
                </w:rPr>
                <w:t>w</w:t>
              </w:r>
            </w:ins>
            <w:del w:id="401" w:author="冉兵" w:date="2016-04-06T15:58:00Z">
              <w:r w:rsidRPr="00F92503" w:rsidDel="00B71B49">
                <w:rPr>
                  <w:rFonts w:cs="新宋体"/>
                  <w:kern w:val="0"/>
                  <w:sz w:val="15"/>
                  <w:szCs w:val="15"/>
                </w:rPr>
                <w:delText>W</w:delText>
              </w:r>
            </w:del>
            <w:r w:rsidRPr="00F92503">
              <w:rPr>
                <w:rFonts w:cs="新宋体"/>
                <w:kern w:val="0"/>
                <w:sz w:val="15"/>
                <w:szCs w:val="15"/>
              </w:rPr>
              <w:t xml:space="preserve">idth, </w:t>
            </w: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int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</w:t>
            </w:r>
            <w:del w:id="402" w:author="冉兵" w:date="2016-04-06T15:58:00Z">
              <w:r w:rsidRPr="00F92503" w:rsidDel="00B71B49">
                <w:rPr>
                  <w:rFonts w:cs="新宋体"/>
                  <w:kern w:val="0"/>
                  <w:sz w:val="15"/>
                  <w:szCs w:val="15"/>
                </w:rPr>
                <w:delText>nH</w:delText>
              </w:r>
            </w:del>
            <w:ins w:id="403" w:author="冉兵" w:date="2016-04-06T15:58:00Z">
              <w:r w:rsidR="00B71B49">
                <w:rPr>
                  <w:rFonts w:cs="新宋体" w:hint="eastAsia"/>
                  <w:kern w:val="0"/>
                  <w:sz w:val="15"/>
                  <w:szCs w:val="15"/>
                </w:rPr>
                <w:t>h</w:t>
              </w:r>
            </w:ins>
            <w:r w:rsidRPr="00F92503">
              <w:rPr>
                <w:rFonts w:cs="新宋体"/>
                <w:kern w:val="0"/>
                <w:sz w:val="15"/>
                <w:szCs w:val="15"/>
              </w:rPr>
              <w:t>eight);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//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良好的风格</w:t>
            </w:r>
          </w:p>
          <w:p w:rsidR="006A2BED" w:rsidRPr="00F92503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float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value();                    </w:t>
            </w:r>
            <w:r w:rsidRPr="00F92503">
              <w:rPr>
                <w:rFonts w:cs="新宋体"/>
                <w:b/>
                <w:kern w:val="0"/>
                <w:sz w:val="15"/>
                <w:szCs w:val="15"/>
              </w:rPr>
              <w:t xml:space="preserve">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//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良好的风格</w:t>
            </w:r>
          </w:p>
          <w:p w:rsidR="006A2BED" w:rsidRPr="00F92503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color w:val="0000FF"/>
                <w:kern w:val="0"/>
                <w:sz w:val="15"/>
                <w:szCs w:val="15"/>
              </w:rPr>
            </w:pPr>
          </w:p>
        </w:tc>
        <w:tc>
          <w:tcPr>
            <w:tcW w:w="4607" w:type="dxa"/>
            <w:shd w:val="clear" w:color="auto" w:fill="BFBFBF" w:themeFill="background1" w:themeFillShade="BF"/>
            <w:vAlign w:val="center"/>
          </w:tcPr>
          <w:p w:rsidR="006A2BED" w:rsidRPr="00F92503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color w:val="008000"/>
                <w:kern w:val="0"/>
                <w:sz w:val="15"/>
                <w:szCs w:val="15"/>
              </w:rPr>
            </w:pP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void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setValue(</w:t>
            </w: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int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, </w:t>
            </w: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int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);            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//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不良的风格</w:t>
            </w:r>
          </w:p>
          <w:p w:rsidR="006A2BED" w:rsidRPr="00F92503" w:rsidRDefault="006A2BED" w:rsidP="00F81B72">
            <w:pPr>
              <w:keepNext/>
              <w:autoSpaceDE w:val="0"/>
              <w:autoSpaceDN w:val="0"/>
              <w:adjustRightInd w:val="0"/>
              <w:jc w:val="left"/>
              <w:rPr>
                <w:rFonts w:cs="新宋体"/>
                <w:color w:val="0000FF"/>
                <w:kern w:val="0"/>
                <w:sz w:val="15"/>
                <w:szCs w:val="15"/>
              </w:rPr>
            </w:pP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float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 value(</w:t>
            </w:r>
            <w:r w:rsidRPr="00F92503">
              <w:rPr>
                <w:rFonts w:cs="新宋体"/>
                <w:color w:val="0000FF"/>
                <w:kern w:val="0"/>
                <w:sz w:val="15"/>
                <w:szCs w:val="15"/>
              </w:rPr>
              <w:t>void</w:t>
            </w:r>
            <w:r w:rsidRPr="00F92503">
              <w:rPr>
                <w:rFonts w:cs="新宋体"/>
                <w:kern w:val="0"/>
                <w:sz w:val="15"/>
                <w:szCs w:val="15"/>
              </w:rPr>
              <w:t xml:space="preserve">);               </w:t>
            </w:r>
            <w:r w:rsidRPr="00F92503">
              <w:rPr>
                <w:rFonts w:cs="新宋体"/>
                <w:b/>
                <w:kern w:val="0"/>
                <w:sz w:val="15"/>
                <w:szCs w:val="15"/>
              </w:rPr>
              <w:t xml:space="preserve"> 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// </w:t>
            </w:r>
            <w:r w:rsidRPr="00F92503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不良的风格</w:t>
            </w:r>
          </w:p>
        </w:tc>
      </w:tr>
    </w:tbl>
    <w:p w:rsidR="006A2BED" w:rsidRPr="002E5FDA" w:rsidRDefault="006A2BED" w:rsidP="002E5FDA">
      <w:pPr>
        <w:jc w:val="center"/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 w:rsidR="00ED338F" w:rsidRPr="002E5FDA">
        <w:t>3</w:t>
      </w:r>
      <w:r w:rsidRPr="002E5FDA">
        <w:t>.</w:t>
      </w:r>
      <w:ins w:id="404" w:author="3A-4-D-58  王力钧" w:date="2016-04-11T19:01:00Z">
        <w:r w:rsidR="008833DD">
          <w:t>1</w:t>
        </w:r>
      </w:ins>
      <w:del w:id="405" w:author="3A-4-D-58  王力钧" w:date="2016-04-11T19:01:00Z">
        <w:r w:rsidR="005372F9" w:rsidDel="008833DD">
          <w:delText>1</w:delText>
        </w:r>
      </w:del>
    </w:p>
    <w:p w:rsidR="008833DD" w:rsidRPr="00ED338F" w:rsidRDefault="008833DD" w:rsidP="008833DD">
      <w:pPr>
        <w:pStyle w:val="ae"/>
        <w:spacing w:line="360" w:lineRule="auto"/>
        <w:ind w:left="420" w:firstLineChars="0" w:firstLine="0"/>
        <w:rPr>
          <w:ins w:id="406" w:author="3A-4-D-58  王力钧" w:date="2016-04-11T19:01:00Z"/>
        </w:rPr>
      </w:pPr>
      <w:ins w:id="407" w:author="3A-4-D-58  王力钧" w:date="2016-04-11T19:01:00Z">
        <w:r w:rsidRPr="00ED338F">
          <w:t>(2)</w:t>
        </w:r>
        <w:r w:rsidRPr="00ED338F">
          <w:t>参数命名要恰当，顺序要合理，推荐先输出参数后输入参数。例如：</w:t>
        </w:r>
      </w:ins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30"/>
        <w:gridCol w:w="3840"/>
      </w:tblGrid>
      <w:tr w:rsidR="008833DD" w:rsidRPr="00F270BD" w:rsidTr="00833D8D">
        <w:trPr>
          <w:trHeight w:val="233"/>
          <w:jc w:val="center"/>
          <w:ins w:id="408" w:author="3A-4-D-58  王力钧" w:date="2016-04-11T19:01:00Z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833DD" w:rsidRPr="00ED338F" w:rsidRDefault="008833DD" w:rsidP="00833D8D">
            <w:pPr>
              <w:spacing w:line="360" w:lineRule="auto"/>
              <w:jc w:val="center"/>
              <w:rPr>
                <w:ins w:id="409" w:author="3A-4-D-58  王力钧" w:date="2016-04-11T19:01:00Z"/>
                <w:b/>
                <w:sz w:val="15"/>
                <w:szCs w:val="15"/>
              </w:rPr>
            </w:pPr>
            <w:ins w:id="410" w:author="3A-4-D-58  王力钧" w:date="2016-04-11T19:01:00Z">
              <w:r w:rsidRPr="00ED338F">
                <w:rPr>
                  <w:b/>
                  <w:sz w:val="15"/>
                  <w:szCs w:val="15"/>
                </w:rPr>
                <w:t>a</w:t>
              </w:r>
              <w:r w:rsidRPr="00ED338F">
                <w:rPr>
                  <w:b/>
                  <w:sz w:val="15"/>
                  <w:szCs w:val="15"/>
                </w:rPr>
                <w:t>、推荐</w:t>
              </w:r>
            </w:ins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833DD" w:rsidRPr="00ED338F" w:rsidRDefault="008833DD" w:rsidP="00833D8D">
            <w:pPr>
              <w:spacing w:line="360" w:lineRule="auto"/>
              <w:jc w:val="center"/>
              <w:rPr>
                <w:ins w:id="411" w:author="3A-4-D-58  王力钧" w:date="2016-04-11T19:01:00Z"/>
                <w:b/>
                <w:sz w:val="15"/>
                <w:szCs w:val="15"/>
              </w:rPr>
            </w:pPr>
            <w:ins w:id="412" w:author="3A-4-D-58  王力钧" w:date="2016-04-11T19:01:00Z">
              <w:r w:rsidRPr="00ED338F">
                <w:rPr>
                  <w:b/>
                  <w:sz w:val="15"/>
                  <w:szCs w:val="15"/>
                </w:rPr>
                <w:t>b</w:t>
              </w:r>
              <w:r w:rsidRPr="00ED338F">
                <w:rPr>
                  <w:b/>
                  <w:sz w:val="15"/>
                  <w:szCs w:val="15"/>
                </w:rPr>
                <w:t>、禁止</w:t>
              </w:r>
            </w:ins>
          </w:p>
        </w:tc>
      </w:tr>
      <w:tr w:rsidR="008833DD" w:rsidRPr="00F270BD" w:rsidTr="00833D8D">
        <w:trPr>
          <w:trHeight w:val="232"/>
          <w:jc w:val="center"/>
          <w:ins w:id="413" w:author="3A-4-D-58  王力钧" w:date="2016-04-11T19:01:00Z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14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15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*strDestination, 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 strSource);</w:t>
              </w:r>
            </w:ins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16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17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*strSource, 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*strDestination);</w:t>
              </w:r>
            </w:ins>
          </w:p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18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19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*str1, 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*str2);</w:t>
              </w:r>
            </w:ins>
          </w:p>
        </w:tc>
      </w:tr>
      <w:tr w:rsidR="008833DD" w:rsidRPr="00F270BD" w:rsidTr="00833D8D">
        <w:trPr>
          <w:jc w:val="center"/>
          <w:ins w:id="420" w:author="3A-4-D-58  王力钧" w:date="2016-04-11T19:01:00Z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8833DD" w:rsidRPr="00ED338F" w:rsidRDefault="008833DD" w:rsidP="00833D8D">
            <w:pPr>
              <w:spacing w:line="360" w:lineRule="auto"/>
              <w:rPr>
                <w:ins w:id="421" w:author="3A-4-D-58  王力钧" w:date="2016-04-11T19:01:00Z"/>
                <w:sz w:val="15"/>
                <w:szCs w:val="15"/>
              </w:rPr>
            </w:pPr>
            <w:ins w:id="422" w:author="3A-4-D-58  王力钧" w:date="2016-04-11T19:01:00Z">
              <w:r w:rsidRPr="00ED338F">
                <w:rPr>
                  <w:sz w:val="15"/>
                  <w:szCs w:val="15"/>
                </w:rPr>
                <w:t>编写字符串拷贝函数</w:t>
              </w:r>
              <w:r w:rsidRPr="00ED338F">
                <w:rPr>
                  <w:sz w:val="15"/>
                  <w:szCs w:val="15"/>
                </w:rPr>
                <w:t>stringCopy</w:t>
              </w:r>
              <w:r w:rsidRPr="00ED338F">
                <w:rPr>
                  <w:sz w:val="15"/>
                  <w:szCs w:val="15"/>
                </w:rPr>
                <w:t>，它有两个参数，如果把参数名字起为</w:t>
              </w:r>
              <w:r w:rsidRPr="00ED338F">
                <w:rPr>
                  <w:sz w:val="15"/>
                  <w:szCs w:val="15"/>
                </w:rPr>
                <w:t>str1</w:t>
              </w:r>
              <w:r w:rsidRPr="00ED338F">
                <w:rPr>
                  <w:sz w:val="15"/>
                  <w:szCs w:val="15"/>
                </w:rPr>
                <w:t>和</w:t>
              </w:r>
              <w:r w:rsidRPr="00ED338F">
                <w:rPr>
                  <w:sz w:val="15"/>
                  <w:szCs w:val="15"/>
                </w:rPr>
                <w:t>str2</w:t>
              </w:r>
              <w:r w:rsidRPr="00ED338F">
                <w:rPr>
                  <w:sz w:val="15"/>
                  <w:szCs w:val="15"/>
                </w:rPr>
                <w:t>，</w:t>
              </w:r>
            </w:ins>
          </w:p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23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24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*str1, 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*str2);</w:t>
              </w:r>
            </w:ins>
          </w:p>
          <w:p w:rsidR="008833DD" w:rsidRPr="00ED338F" w:rsidRDefault="008833DD" w:rsidP="00833D8D">
            <w:pPr>
              <w:spacing w:line="360" w:lineRule="auto"/>
              <w:rPr>
                <w:ins w:id="425" w:author="3A-4-D-58  王力钧" w:date="2016-04-11T19:01:00Z"/>
                <w:sz w:val="15"/>
                <w:szCs w:val="15"/>
              </w:rPr>
            </w:pPr>
            <w:ins w:id="426" w:author="3A-4-D-58  王力钧" w:date="2016-04-11T19:01:00Z">
              <w:r w:rsidRPr="00ED338F">
                <w:rPr>
                  <w:sz w:val="15"/>
                  <w:szCs w:val="15"/>
                </w:rPr>
                <w:t>那么我们很难搞清楚究竟是把</w:t>
              </w:r>
              <w:r w:rsidRPr="00ED338F">
                <w:rPr>
                  <w:sz w:val="15"/>
                  <w:szCs w:val="15"/>
                </w:rPr>
                <w:t>str1</w:t>
              </w:r>
              <w:r w:rsidRPr="00ED338F">
                <w:rPr>
                  <w:sz w:val="15"/>
                  <w:szCs w:val="15"/>
                </w:rPr>
                <w:t>拷贝到</w:t>
              </w:r>
              <w:r w:rsidRPr="00ED338F">
                <w:rPr>
                  <w:sz w:val="15"/>
                  <w:szCs w:val="15"/>
                </w:rPr>
                <w:t>str2</w:t>
              </w:r>
              <w:r w:rsidRPr="00ED338F">
                <w:rPr>
                  <w:sz w:val="15"/>
                  <w:szCs w:val="15"/>
                </w:rPr>
                <w:t>中，还是刚好倒过来，可以把参数名字起得更有意义，如叫</w:t>
              </w:r>
              <w:r w:rsidRPr="00ED338F">
                <w:rPr>
                  <w:sz w:val="15"/>
                  <w:szCs w:val="15"/>
                </w:rPr>
                <w:t>strSource</w:t>
              </w:r>
              <w:r w:rsidRPr="00ED338F">
                <w:rPr>
                  <w:sz w:val="15"/>
                  <w:szCs w:val="15"/>
                </w:rPr>
                <w:t>和</w:t>
              </w:r>
              <w:r w:rsidRPr="00ED338F">
                <w:rPr>
                  <w:sz w:val="15"/>
                  <w:szCs w:val="15"/>
                </w:rPr>
                <w:t>strDestination</w:t>
              </w:r>
              <w:r w:rsidRPr="00ED338F">
                <w:rPr>
                  <w:sz w:val="15"/>
                  <w:szCs w:val="15"/>
                </w:rPr>
                <w:t>。这样从名字上就可以看出应该把</w:t>
              </w:r>
              <w:r w:rsidRPr="00ED338F">
                <w:rPr>
                  <w:sz w:val="15"/>
                  <w:szCs w:val="15"/>
                </w:rPr>
                <w:t>strSource</w:t>
              </w:r>
              <w:r w:rsidRPr="00ED338F">
                <w:rPr>
                  <w:sz w:val="15"/>
                  <w:szCs w:val="15"/>
                </w:rPr>
                <w:t>拷贝到</w:t>
              </w:r>
              <w:r w:rsidRPr="00ED338F">
                <w:rPr>
                  <w:sz w:val="15"/>
                  <w:szCs w:val="15"/>
                </w:rPr>
                <w:t>strDestination</w:t>
              </w:r>
              <w:r w:rsidRPr="00ED338F">
                <w:rPr>
                  <w:sz w:val="15"/>
                  <w:szCs w:val="15"/>
                </w:rPr>
                <w:t>。还有一个问题，这两个参数那一个该在前那一个该在后？参数的顺序要遵循程序员的习惯。一般地，应将目的参数放在前面，源参数放在后面。如果将函数声明为：</w:t>
              </w:r>
            </w:ins>
          </w:p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27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28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*strSource, </w:t>
              </w:r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*strDestination);</w:t>
              </w:r>
            </w:ins>
          </w:p>
          <w:p w:rsidR="008833DD" w:rsidRPr="00ED338F" w:rsidRDefault="008833DD" w:rsidP="00833D8D">
            <w:pPr>
              <w:spacing w:line="360" w:lineRule="auto"/>
              <w:rPr>
                <w:ins w:id="429" w:author="3A-4-D-58  王力钧" w:date="2016-04-11T19:01:00Z"/>
                <w:sz w:val="15"/>
                <w:szCs w:val="15"/>
              </w:rPr>
            </w:pPr>
            <w:ins w:id="430" w:author="3A-4-D-58  王力钧" w:date="2016-04-11T19:01:00Z">
              <w:r w:rsidRPr="00ED338F">
                <w:rPr>
                  <w:sz w:val="15"/>
                  <w:szCs w:val="15"/>
                </w:rPr>
                <w:t>别人在使用时可能会不假思索地写成如下形式，导致参数顺序颠倒：</w:t>
              </w:r>
            </w:ins>
          </w:p>
          <w:p w:rsidR="008833DD" w:rsidRPr="00ED338F" w:rsidRDefault="008833DD" w:rsidP="00833D8D">
            <w:pPr>
              <w:autoSpaceDE w:val="0"/>
              <w:autoSpaceDN w:val="0"/>
              <w:adjustRightInd w:val="0"/>
              <w:jc w:val="left"/>
              <w:rPr>
                <w:ins w:id="431" w:author="3A-4-D-58  王力钧" w:date="2016-04-11T19:01:00Z"/>
                <w:rFonts w:cs="新宋体"/>
                <w:kern w:val="0"/>
                <w:sz w:val="15"/>
                <w:szCs w:val="15"/>
              </w:rPr>
            </w:pPr>
            <w:ins w:id="432" w:author="3A-4-D-58  王力钧" w:date="2016-04-11T19:01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char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str[20];</w:t>
              </w:r>
            </w:ins>
          </w:p>
          <w:p w:rsidR="008833DD" w:rsidRPr="00ED338F" w:rsidRDefault="008833DD" w:rsidP="00833D8D">
            <w:pPr>
              <w:keepNext/>
              <w:autoSpaceDE w:val="0"/>
              <w:autoSpaceDN w:val="0"/>
              <w:adjustRightInd w:val="0"/>
              <w:jc w:val="left"/>
              <w:rPr>
                <w:ins w:id="433" w:author="3A-4-D-58  王力钧" w:date="2016-04-11T19:01:00Z"/>
                <w:rFonts w:cs="新宋体"/>
                <w:color w:val="008000"/>
                <w:kern w:val="0"/>
                <w:sz w:val="15"/>
                <w:szCs w:val="15"/>
              </w:rPr>
            </w:pPr>
            <w:ins w:id="434" w:author="3A-4-D-58  王力钧" w:date="2016-04-11T19:01:00Z"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stringCopy(str, “Hello World”);  </w:t>
              </w:r>
              <w:r w:rsidRPr="00ED338F">
                <w:rPr>
                  <w:rFonts w:cs="新宋体"/>
                  <w:b/>
                  <w:color w:val="008000"/>
                  <w:kern w:val="0"/>
                  <w:sz w:val="15"/>
                  <w:szCs w:val="15"/>
                </w:rPr>
                <w:t xml:space="preserve">// </w:t>
              </w:r>
              <w:r w:rsidRPr="00ED338F">
                <w:rPr>
                  <w:rFonts w:cs="新宋体"/>
                  <w:b/>
                  <w:color w:val="008000"/>
                  <w:kern w:val="0"/>
                  <w:sz w:val="15"/>
                  <w:szCs w:val="15"/>
                </w:rPr>
                <w:t>参数顺序颠倒</w:t>
              </w:r>
            </w:ins>
          </w:p>
        </w:tc>
      </w:tr>
    </w:tbl>
    <w:p w:rsidR="008833DD" w:rsidRPr="002E5FDA" w:rsidRDefault="008833DD" w:rsidP="008833DD">
      <w:pPr>
        <w:jc w:val="center"/>
        <w:rPr>
          <w:ins w:id="435" w:author="3A-4-D-58  王力钧" w:date="2016-04-11T19:01:00Z"/>
        </w:rPr>
      </w:pPr>
      <w:ins w:id="436" w:author="3A-4-D-58  王力钧" w:date="2016-04-11T19:01:00Z">
        <w:r w:rsidRPr="002E5FDA">
          <w:rPr>
            <w:rFonts w:hint="eastAsia"/>
          </w:rPr>
          <w:t>示例</w:t>
        </w:r>
        <w:r w:rsidRPr="002E5FDA">
          <w:rPr>
            <w:rFonts w:hint="eastAsia"/>
          </w:rPr>
          <w:t xml:space="preserve"> </w:t>
        </w:r>
        <w:r w:rsidRPr="002E5FDA">
          <w:t>3.</w:t>
        </w:r>
        <w:r>
          <w:t>2</w:t>
        </w:r>
      </w:ins>
    </w:p>
    <w:p w:rsidR="006A2BED" w:rsidRPr="00ED338F" w:rsidDel="008833DD" w:rsidRDefault="009D4389" w:rsidP="009D4389">
      <w:pPr>
        <w:pStyle w:val="ae"/>
        <w:spacing w:line="360" w:lineRule="auto"/>
        <w:ind w:left="420" w:firstLineChars="0" w:firstLine="0"/>
        <w:rPr>
          <w:del w:id="437" w:author="3A-4-D-58  王力钧" w:date="2016-04-11T19:01:00Z"/>
        </w:rPr>
      </w:pPr>
      <w:del w:id="438" w:author="3A-4-D-58  王力钧" w:date="2016-04-11T19:01:00Z">
        <w:r w:rsidRPr="00ED338F" w:rsidDel="008833DD">
          <w:delText>(2)</w:delText>
        </w:r>
        <w:r w:rsidR="006A2BED" w:rsidRPr="00ED338F" w:rsidDel="008833DD">
          <w:delText>参数命名要恰当，顺序要合理，推荐先输出参数后输入参数。例如：</w:delText>
        </w:r>
      </w:del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30"/>
        <w:gridCol w:w="3840"/>
      </w:tblGrid>
      <w:tr w:rsidR="006A2BED" w:rsidRPr="00F270BD" w:rsidDel="008833DD" w:rsidTr="00F81B72">
        <w:trPr>
          <w:trHeight w:val="233"/>
          <w:jc w:val="center"/>
          <w:del w:id="439" w:author="3A-4-D-58  王力钧" w:date="2016-04-11T19:01:00Z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6A2BED" w:rsidRPr="00ED338F" w:rsidDel="008833DD" w:rsidRDefault="006A2BED" w:rsidP="00F81B72">
            <w:pPr>
              <w:spacing w:line="360" w:lineRule="auto"/>
              <w:jc w:val="center"/>
              <w:rPr>
                <w:del w:id="440" w:author="3A-4-D-58  王力钧" w:date="2016-04-11T19:01:00Z"/>
                <w:b/>
                <w:sz w:val="15"/>
                <w:szCs w:val="15"/>
              </w:rPr>
            </w:pPr>
            <w:del w:id="441" w:author="3A-4-D-58  王力钧" w:date="2016-04-11T19:01:00Z">
              <w:r w:rsidRPr="00ED338F" w:rsidDel="008833DD">
                <w:rPr>
                  <w:b/>
                  <w:sz w:val="15"/>
                  <w:szCs w:val="15"/>
                </w:rPr>
                <w:delText>a</w:delText>
              </w:r>
              <w:r w:rsidRPr="00ED338F" w:rsidDel="008833DD">
                <w:rPr>
                  <w:b/>
                  <w:sz w:val="15"/>
                  <w:szCs w:val="15"/>
                </w:rPr>
                <w:delText>、推荐</w:delText>
              </w:r>
            </w:del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6A2BED" w:rsidRPr="00ED338F" w:rsidDel="008833DD" w:rsidRDefault="006A2BED" w:rsidP="00F81B72">
            <w:pPr>
              <w:spacing w:line="360" w:lineRule="auto"/>
              <w:jc w:val="center"/>
              <w:rPr>
                <w:del w:id="442" w:author="3A-4-D-58  王力钧" w:date="2016-04-11T19:01:00Z"/>
                <w:b/>
                <w:sz w:val="15"/>
                <w:szCs w:val="15"/>
              </w:rPr>
            </w:pPr>
            <w:del w:id="443" w:author="3A-4-D-58  王力钧" w:date="2016-04-11T19:01:00Z">
              <w:r w:rsidRPr="00ED338F" w:rsidDel="008833DD">
                <w:rPr>
                  <w:b/>
                  <w:sz w:val="15"/>
                  <w:szCs w:val="15"/>
                </w:rPr>
                <w:delText>b</w:delText>
              </w:r>
              <w:r w:rsidRPr="00ED338F" w:rsidDel="008833DD">
                <w:rPr>
                  <w:b/>
                  <w:sz w:val="15"/>
                  <w:szCs w:val="15"/>
                </w:rPr>
                <w:delText>、禁止</w:delText>
              </w:r>
            </w:del>
          </w:p>
        </w:tc>
      </w:tr>
      <w:tr w:rsidR="006A2BED" w:rsidRPr="00F270BD" w:rsidDel="008833DD" w:rsidTr="00F81B72">
        <w:trPr>
          <w:trHeight w:val="232"/>
          <w:jc w:val="center"/>
          <w:del w:id="444" w:author="3A-4-D-58  王力钧" w:date="2016-04-11T19:01:00Z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6A2BED" w:rsidRPr="00ED338F" w:rsidDel="008833DD" w:rsidRDefault="006A2BED" w:rsidP="0042060D">
            <w:pPr>
              <w:autoSpaceDE w:val="0"/>
              <w:autoSpaceDN w:val="0"/>
              <w:adjustRightInd w:val="0"/>
              <w:jc w:val="left"/>
              <w:rPr>
                <w:del w:id="445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46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void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stringCopy(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*strDestination, 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 strSource);</w:delText>
              </w:r>
            </w:del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6A2BED" w:rsidRPr="00ED338F" w:rsidDel="008833DD" w:rsidRDefault="006A2BED" w:rsidP="00F81B72">
            <w:pPr>
              <w:autoSpaceDE w:val="0"/>
              <w:autoSpaceDN w:val="0"/>
              <w:adjustRightInd w:val="0"/>
              <w:jc w:val="left"/>
              <w:rPr>
                <w:del w:id="447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48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void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stringCopy(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*strSource, 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*strDestination);</w:delText>
              </w:r>
            </w:del>
          </w:p>
          <w:p w:rsidR="006A2BED" w:rsidRPr="00ED338F" w:rsidDel="008833DD" w:rsidRDefault="006A2BED" w:rsidP="00F81B72">
            <w:pPr>
              <w:autoSpaceDE w:val="0"/>
              <w:autoSpaceDN w:val="0"/>
              <w:adjustRightInd w:val="0"/>
              <w:jc w:val="left"/>
              <w:rPr>
                <w:del w:id="449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50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void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stringCopy(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*str1, 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*str2);</w:delText>
              </w:r>
            </w:del>
          </w:p>
        </w:tc>
      </w:tr>
      <w:tr w:rsidR="006A2BED" w:rsidRPr="00F270BD" w:rsidDel="008833DD" w:rsidTr="00F81B72">
        <w:trPr>
          <w:jc w:val="center"/>
          <w:del w:id="451" w:author="3A-4-D-58  王力钧" w:date="2016-04-11T19:01:00Z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6A2BED" w:rsidRPr="00ED338F" w:rsidDel="008833DD" w:rsidRDefault="006A2BED" w:rsidP="00F81B72">
            <w:pPr>
              <w:spacing w:line="360" w:lineRule="auto"/>
              <w:rPr>
                <w:del w:id="452" w:author="3A-4-D-58  王力钧" w:date="2016-04-11T19:01:00Z"/>
                <w:sz w:val="15"/>
                <w:szCs w:val="15"/>
              </w:rPr>
            </w:pPr>
            <w:del w:id="453" w:author="3A-4-D-58  王力钧" w:date="2016-04-11T19:01:00Z">
              <w:r w:rsidRPr="00ED338F" w:rsidDel="008833DD">
                <w:rPr>
                  <w:sz w:val="15"/>
                  <w:szCs w:val="15"/>
                </w:rPr>
                <w:delText>编写字符串拷贝函数</w:delText>
              </w:r>
              <w:r w:rsidRPr="00ED338F" w:rsidDel="008833DD">
                <w:rPr>
                  <w:sz w:val="15"/>
                  <w:szCs w:val="15"/>
                </w:rPr>
                <w:delText>stringCopy</w:delText>
              </w:r>
              <w:r w:rsidRPr="00ED338F" w:rsidDel="008833DD">
                <w:rPr>
                  <w:sz w:val="15"/>
                  <w:szCs w:val="15"/>
                </w:rPr>
                <w:delText>，它有两个参数，如果把参数名字起为</w:delText>
              </w:r>
              <w:r w:rsidRPr="00ED338F" w:rsidDel="008833DD">
                <w:rPr>
                  <w:sz w:val="15"/>
                  <w:szCs w:val="15"/>
                </w:rPr>
                <w:delText>str1</w:delText>
              </w:r>
              <w:r w:rsidRPr="00ED338F" w:rsidDel="008833DD">
                <w:rPr>
                  <w:sz w:val="15"/>
                  <w:szCs w:val="15"/>
                </w:rPr>
                <w:delText>和</w:delText>
              </w:r>
              <w:r w:rsidRPr="00ED338F" w:rsidDel="008833DD">
                <w:rPr>
                  <w:sz w:val="15"/>
                  <w:szCs w:val="15"/>
                </w:rPr>
                <w:delText>str2</w:delText>
              </w:r>
              <w:r w:rsidRPr="00ED338F" w:rsidDel="008833DD">
                <w:rPr>
                  <w:sz w:val="15"/>
                  <w:szCs w:val="15"/>
                </w:rPr>
                <w:delText>，</w:delText>
              </w:r>
            </w:del>
          </w:p>
          <w:p w:rsidR="006A2BED" w:rsidRPr="00ED338F" w:rsidDel="008833DD" w:rsidRDefault="006A2BED" w:rsidP="00F81B72">
            <w:pPr>
              <w:autoSpaceDE w:val="0"/>
              <w:autoSpaceDN w:val="0"/>
              <w:adjustRightInd w:val="0"/>
              <w:jc w:val="left"/>
              <w:rPr>
                <w:del w:id="454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55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void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stringCopy(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*str1, 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*str2);</w:delText>
              </w:r>
            </w:del>
          </w:p>
          <w:p w:rsidR="006A2BED" w:rsidRPr="00ED338F" w:rsidDel="008833DD" w:rsidRDefault="006A2BED" w:rsidP="00F81B72">
            <w:pPr>
              <w:spacing w:line="360" w:lineRule="auto"/>
              <w:rPr>
                <w:del w:id="456" w:author="3A-4-D-58  王力钧" w:date="2016-04-11T19:01:00Z"/>
                <w:sz w:val="15"/>
                <w:szCs w:val="15"/>
              </w:rPr>
            </w:pPr>
            <w:del w:id="457" w:author="3A-4-D-58  王力钧" w:date="2016-04-11T19:01:00Z">
              <w:r w:rsidRPr="00ED338F" w:rsidDel="008833DD">
                <w:rPr>
                  <w:sz w:val="15"/>
                  <w:szCs w:val="15"/>
                </w:rPr>
                <w:delText>那么我们很难搞清楚究竟是把</w:delText>
              </w:r>
              <w:r w:rsidRPr="00ED338F" w:rsidDel="008833DD">
                <w:rPr>
                  <w:sz w:val="15"/>
                  <w:szCs w:val="15"/>
                </w:rPr>
                <w:delText>str1</w:delText>
              </w:r>
              <w:r w:rsidRPr="00ED338F" w:rsidDel="008833DD">
                <w:rPr>
                  <w:sz w:val="15"/>
                  <w:szCs w:val="15"/>
                </w:rPr>
                <w:delText>拷贝到</w:delText>
              </w:r>
              <w:r w:rsidRPr="00ED338F" w:rsidDel="008833DD">
                <w:rPr>
                  <w:sz w:val="15"/>
                  <w:szCs w:val="15"/>
                </w:rPr>
                <w:delText>str2</w:delText>
              </w:r>
              <w:r w:rsidRPr="00ED338F" w:rsidDel="008833DD">
                <w:rPr>
                  <w:sz w:val="15"/>
                  <w:szCs w:val="15"/>
                </w:rPr>
                <w:delText>中，还是刚好倒过来，可以把参数名字起得更有意义，如叫</w:delText>
              </w:r>
              <w:r w:rsidRPr="00ED338F" w:rsidDel="008833DD">
                <w:rPr>
                  <w:sz w:val="15"/>
                  <w:szCs w:val="15"/>
                </w:rPr>
                <w:delText>strSource</w:delText>
              </w:r>
              <w:r w:rsidRPr="00ED338F" w:rsidDel="008833DD">
                <w:rPr>
                  <w:sz w:val="15"/>
                  <w:szCs w:val="15"/>
                </w:rPr>
                <w:delText>和</w:delText>
              </w:r>
              <w:r w:rsidRPr="00ED338F" w:rsidDel="008833DD">
                <w:rPr>
                  <w:sz w:val="15"/>
                  <w:szCs w:val="15"/>
                </w:rPr>
                <w:delText>strDestination</w:delText>
              </w:r>
              <w:r w:rsidRPr="00ED338F" w:rsidDel="008833DD">
                <w:rPr>
                  <w:sz w:val="15"/>
                  <w:szCs w:val="15"/>
                </w:rPr>
                <w:delText>。这样从名字上就可以看出应该把</w:delText>
              </w:r>
              <w:r w:rsidRPr="00ED338F" w:rsidDel="008833DD">
                <w:rPr>
                  <w:sz w:val="15"/>
                  <w:szCs w:val="15"/>
                </w:rPr>
                <w:delText>strSource</w:delText>
              </w:r>
              <w:r w:rsidRPr="00ED338F" w:rsidDel="008833DD">
                <w:rPr>
                  <w:sz w:val="15"/>
                  <w:szCs w:val="15"/>
                </w:rPr>
                <w:delText>拷贝到</w:delText>
              </w:r>
              <w:r w:rsidRPr="00ED338F" w:rsidDel="008833DD">
                <w:rPr>
                  <w:sz w:val="15"/>
                  <w:szCs w:val="15"/>
                </w:rPr>
                <w:delText>strDestination</w:delText>
              </w:r>
              <w:r w:rsidRPr="00ED338F" w:rsidDel="008833DD">
                <w:rPr>
                  <w:sz w:val="15"/>
                  <w:szCs w:val="15"/>
                </w:rPr>
                <w:delText>。还有一个问题，这两个参数那一个该在前那一个该在后？参数的顺序要遵循程序员的习惯。一般地，应将目的参数放在前面，源参数放在后面。如果将函数声明为：</w:delText>
              </w:r>
            </w:del>
          </w:p>
          <w:p w:rsidR="006A2BED" w:rsidRPr="00ED338F" w:rsidDel="008833DD" w:rsidRDefault="006A2BED" w:rsidP="00F81B72">
            <w:pPr>
              <w:autoSpaceDE w:val="0"/>
              <w:autoSpaceDN w:val="0"/>
              <w:adjustRightInd w:val="0"/>
              <w:jc w:val="left"/>
              <w:rPr>
                <w:del w:id="458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59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void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stringCopy(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*strSource, </w:delText>
              </w:r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*strDestination);</w:delText>
              </w:r>
            </w:del>
          </w:p>
          <w:p w:rsidR="006A2BED" w:rsidRPr="00ED338F" w:rsidDel="008833DD" w:rsidRDefault="006A2BED" w:rsidP="00F81B72">
            <w:pPr>
              <w:spacing w:line="360" w:lineRule="auto"/>
              <w:rPr>
                <w:del w:id="460" w:author="3A-4-D-58  王力钧" w:date="2016-04-11T19:01:00Z"/>
                <w:sz w:val="15"/>
                <w:szCs w:val="15"/>
              </w:rPr>
            </w:pPr>
            <w:del w:id="461" w:author="3A-4-D-58  王力钧" w:date="2016-04-11T19:01:00Z">
              <w:r w:rsidRPr="00ED338F" w:rsidDel="008833DD">
                <w:rPr>
                  <w:sz w:val="15"/>
                  <w:szCs w:val="15"/>
                </w:rPr>
                <w:delText>别人在使用时可能会不假思索地写成如下形式，导致参数顺序颠倒：</w:delText>
              </w:r>
            </w:del>
          </w:p>
          <w:p w:rsidR="006A2BED" w:rsidRPr="00ED338F" w:rsidDel="008833DD" w:rsidRDefault="006A2BED" w:rsidP="00F81B72">
            <w:pPr>
              <w:autoSpaceDE w:val="0"/>
              <w:autoSpaceDN w:val="0"/>
              <w:adjustRightInd w:val="0"/>
              <w:jc w:val="left"/>
              <w:rPr>
                <w:del w:id="462" w:author="3A-4-D-58  王力钧" w:date="2016-04-11T19:01:00Z"/>
                <w:rFonts w:cs="新宋体"/>
                <w:kern w:val="0"/>
                <w:sz w:val="15"/>
                <w:szCs w:val="15"/>
              </w:rPr>
            </w:pPr>
            <w:del w:id="463" w:author="3A-4-D-58  王力钧" w:date="2016-04-11T19:01:00Z">
              <w:r w:rsidRPr="00ED338F" w:rsidDel="008833DD">
                <w:rPr>
                  <w:rFonts w:cs="新宋体"/>
                  <w:color w:val="0000FF"/>
                  <w:kern w:val="0"/>
                  <w:sz w:val="15"/>
                  <w:szCs w:val="15"/>
                </w:rPr>
                <w:delText>char</w:delText>
              </w:r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 str[20];</w:delText>
              </w:r>
            </w:del>
          </w:p>
          <w:p w:rsidR="006A2BED" w:rsidRPr="00ED338F" w:rsidDel="008833DD" w:rsidRDefault="006A2BED" w:rsidP="00F81B72">
            <w:pPr>
              <w:keepNext/>
              <w:autoSpaceDE w:val="0"/>
              <w:autoSpaceDN w:val="0"/>
              <w:adjustRightInd w:val="0"/>
              <w:jc w:val="left"/>
              <w:rPr>
                <w:del w:id="464" w:author="3A-4-D-58  王力钧" w:date="2016-04-11T19:01:00Z"/>
                <w:rFonts w:cs="新宋体"/>
                <w:color w:val="008000"/>
                <w:kern w:val="0"/>
                <w:sz w:val="15"/>
                <w:szCs w:val="15"/>
              </w:rPr>
            </w:pPr>
            <w:del w:id="465" w:author="3A-4-D-58  王力钧" w:date="2016-04-11T19:01:00Z">
              <w:r w:rsidRPr="00ED338F" w:rsidDel="008833DD">
                <w:rPr>
                  <w:rFonts w:cs="新宋体"/>
                  <w:kern w:val="0"/>
                  <w:sz w:val="15"/>
                  <w:szCs w:val="15"/>
                </w:rPr>
                <w:delText xml:space="preserve">stringCopy(str, “Hello World”);  </w:delText>
              </w:r>
              <w:r w:rsidRPr="00ED338F" w:rsidDel="008833DD">
                <w:rPr>
                  <w:rFonts w:cs="新宋体"/>
                  <w:b/>
                  <w:color w:val="008000"/>
                  <w:kern w:val="0"/>
                  <w:sz w:val="15"/>
                  <w:szCs w:val="15"/>
                </w:rPr>
                <w:delText xml:space="preserve">// </w:delText>
              </w:r>
              <w:r w:rsidRPr="00ED338F" w:rsidDel="008833DD">
                <w:rPr>
                  <w:rFonts w:cs="新宋体"/>
                  <w:b/>
                  <w:color w:val="008000"/>
                  <w:kern w:val="0"/>
                  <w:sz w:val="15"/>
                  <w:szCs w:val="15"/>
                </w:rPr>
                <w:delText>参数顺序颠倒</w:delText>
              </w:r>
            </w:del>
          </w:p>
        </w:tc>
      </w:tr>
    </w:tbl>
    <w:p w:rsidR="006A2BED" w:rsidRPr="002E5FDA" w:rsidDel="008833DD" w:rsidRDefault="006A2BED" w:rsidP="002E5FDA">
      <w:pPr>
        <w:jc w:val="center"/>
        <w:rPr>
          <w:del w:id="466" w:author="3A-4-D-58  王力钧" w:date="2016-04-11T19:01:00Z"/>
        </w:rPr>
      </w:pPr>
      <w:del w:id="467" w:author="3A-4-D-58  王力钧" w:date="2016-04-11T19:01:00Z">
        <w:r w:rsidRPr="002E5FDA" w:rsidDel="008833DD">
          <w:rPr>
            <w:rFonts w:hint="eastAsia"/>
          </w:rPr>
          <w:delText>示例</w:delText>
        </w:r>
        <w:r w:rsidRPr="002E5FDA" w:rsidDel="008833DD">
          <w:rPr>
            <w:rFonts w:hint="eastAsia"/>
          </w:rPr>
          <w:delText xml:space="preserve"> </w:delText>
        </w:r>
        <w:r w:rsidR="00ED338F" w:rsidRPr="002E5FDA" w:rsidDel="008833DD">
          <w:delText>3</w:delText>
        </w:r>
        <w:r w:rsidRPr="002E5FDA" w:rsidDel="008833DD">
          <w:delText>.</w:delText>
        </w:r>
        <w:r w:rsidRPr="002E5FDA" w:rsidDel="008833DD">
          <w:fldChar w:fldCharType="begin"/>
        </w:r>
        <w:r w:rsidRPr="002E5FDA" w:rsidDel="008833DD">
          <w:delInstrText xml:space="preserve"> </w:delInstrText>
        </w:r>
        <w:r w:rsidRPr="002E5FDA" w:rsidDel="008833DD">
          <w:rPr>
            <w:rFonts w:hint="eastAsia"/>
          </w:rPr>
          <w:delInstrText xml:space="preserve">SEQ </w:delInstrText>
        </w:r>
        <w:r w:rsidRPr="002E5FDA" w:rsidDel="008833DD">
          <w:rPr>
            <w:rFonts w:hint="eastAsia"/>
          </w:rPr>
          <w:delInstrText>示例</w:delInstrText>
        </w:r>
        <w:r w:rsidRPr="002E5FDA" w:rsidDel="008833DD">
          <w:rPr>
            <w:rFonts w:hint="eastAsia"/>
          </w:rPr>
          <w:delInstrText xml:space="preserve"> \* ARABIC \s 1</w:delInstrText>
        </w:r>
        <w:r w:rsidRPr="002E5FDA" w:rsidDel="008833DD">
          <w:delInstrText xml:space="preserve"> </w:delInstrText>
        </w:r>
        <w:r w:rsidRPr="002E5FDA" w:rsidDel="008833DD">
          <w:fldChar w:fldCharType="separate"/>
        </w:r>
        <w:r w:rsidR="0091490E" w:rsidDel="008833DD">
          <w:rPr>
            <w:noProof/>
          </w:rPr>
          <w:delText>1</w:delText>
        </w:r>
        <w:r w:rsidRPr="002E5FDA" w:rsidDel="008833DD">
          <w:fldChar w:fldCharType="end"/>
        </w:r>
      </w:del>
    </w:p>
    <w:p w:rsidR="006A2BED" w:rsidRPr="00ED338F" w:rsidRDefault="009D4389" w:rsidP="00BB26FA">
      <w:pPr>
        <w:spacing w:line="360" w:lineRule="auto"/>
        <w:ind w:firstLine="420"/>
      </w:pPr>
      <w:r w:rsidRPr="00ED338F">
        <w:t>(3)</w:t>
      </w:r>
      <w:r w:rsidR="006A2BED" w:rsidRPr="00ED338F">
        <w:t>如果参数是指针，且仅作输入用，则应在类型前加</w:t>
      </w:r>
      <w:r w:rsidR="006A2BED" w:rsidRPr="00ED338F">
        <w:t>const</w:t>
      </w:r>
      <w:r w:rsidR="006A2BED" w:rsidRPr="00ED338F">
        <w:t>，以防止该指针在函数体内被意外修改。例如：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78"/>
        <w:gridCol w:w="3792"/>
      </w:tblGrid>
      <w:tr w:rsidR="006A2BED" w:rsidRPr="00ED338F" w:rsidTr="00F81B72">
        <w:trPr>
          <w:trHeight w:val="181"/>
          <w:jc w:val="center"/>
        </w:trPr>
        <w:tc>
          <w:tcPr>
            <w:tcW w:w="4968" w:type="dxa"/>
            <w:shd w:val="clear" w:color="auto" w:fill="BFBFBF" w:themeFill="background1" w:themeFillShade="BF"/>
            <w:vAlign w:val="center"/>
          </w:tcPr>
          <w:p w:rsidR="006A2BED" w:rsidRPr="00ED338F" w:rsidRDefault="006A2BED" w:rsidP="00F81B72">
            <w:pPr>
              <w:spacing w:line="360" w:lineRule="auto"/>
              <w:jc w:val="center"/>
              <w:rPr>
                <w:b/>
                <w:sz w:val="15"/>
                <w:szCs w:val="15"/>
              </w:rPr>
            </w:pPr>
            <w:bookmarkStart w:id="468" w:name="OLE_LINK2"/>
            <w:bookmarkStart w:id="469" w:name="OLE_LINK3"/>
            <w:r w:rsidRPr="00ED338F">
              <w:rPr>
                <w:b/>
                <w:sz w:val="15"/>
                <w:szCs w:val="15"/>
              </w:rPr>
              <w:t>a</w:t>
            </w:r>
            <w:r w:rsidRPr="00ED338F">
              <w:rPr>
                <w:b/>
                <w:sz w:val="15"/>
                <w:szCs w:val="15"/>
              </w:rPr>
              <w:t>、推荐</w:t>
            </w:r>
          </w:p>
        </w:tc>
        <w:tc>
          <w:tcPr>
            <w:tcW w:w="4817" w:type="dxa"/>
            <w:shd w:val="clear" w:color="auto" w:fill="BFBFBF" w:themeFill="background1" w:themeFillShade="BF"/>
            <w:vAlign w:val="center"/>
          </w:tcPr>
          <w:p w:rsidR="006A2BED" w:rsidRPr="00ED338F" w:rsidRDefault="006A2BED" w:rsidP="00F81B72">
            <w:pPr>
              <w:spacing w:line="360" w:lineRule="auto"/>
              <w:jc w:val="center"/>
              <w:rPr>
                <w:b/>
                <w:sz w:val="15"/>
                <w:szCs w:val="15"/>
              </w:rPr>
            </w:pPr>
            <w:r w:rsidRPr="00ED338F">
              <w:rPr>
                <w:b/>
                <w:sz w:val="15"/>
                <w:szCs w:val="15"/>
              </w:rPr>
              <w:t>b</w:t>
            </w:r>
            <w:r w:rsidRPr="00ED338F">
              <w:rPr>
                <w:b/>
                <w:sz w:val="15"/>
                <w:szCs w:val="15"/>
              </w:rPr>
              <w:t>、禁止</w:t>
            </w:r>
          </w:p>
        </w:tc>
      </w:tr>
      <w:tr w:rsidR="006A2BED" w:rsidRPr="00ED338F" w:rsidTr="00F81B72">
        <w:trPr>
          <w:trHeight w:val="181"/>
          <w:jc w:val="center"/>
        </w:trPr>
        <w:tc>
          <w:tcPr>
            <w:tcW w:w="4968" w:type="dxa"/>
            <w:shd w:val="clear" w:color="auto" w:fill="BFBFBF" w:themeFill="background1" w:themeFillShade="BF"/>
            <w:vAlign w:val="center"/>
          </w:tcPr>
          <w:p w:rsidR="006A2BED" w:rsidRPr="00ED338F" w:rsidRDefault="006A2BED" w:rsidP="00503C94">
            <w:pPr>
              <w:spacing w:line="360" w:lineRule="auto"/>
              <w:jc w:val="left"/>
              <w:rPr>
                <w:b/>
                <w:sz w:val="15"/>
                <w:szCs w:val="15"/>
              </w:rPr>
            </w:pP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void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stringCopy(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char</w:t>
            </w:r>
            <w:del w:id="470" w:author="冉兵" w:date="2016-04-06T15:50:00Z">
              <w:r w:rsidRPr="00ED338F" w:rsidDel="005B79BF">
                <w:rPr>
                  <w:rFonts w:cs="新宋体"/>
                  <w:kern w:val="0"/>
                  <w:sz w:val="15"/>
                  <w:szCs w:val="15"/>
                </w:rPr>
                <w:delText xml:space="preserve"> </w:delText>
              </w:r>
            </w:del>
            <w:r w:rsidRPr="00ED338F">
              <w:rPr>
                <w:rFonts w:cs="新宋体"/>
                <w:kern w:val="0"/>
                <w:sz w:val="15"/>
                <w:szCs w:val="15"/>
              </w:rPr>
              <w:t>*</w:t>
            </w:r>
            <w:ins w:id="471" w:author="冉兵" w:date="2016-04-06T15:50:00Z">
              <w:r w:rsidR="005B79BF">
                <w:rPr>
                  <w:rFonts w:cs="新宋体" w:hint="eastAsia"/>
                  <w:kern w:val="0"/>
                  <w:sz w:val="15"/>
                  <w:szCs w:val="15"/>
                </w:rPr>
                <w:t xml:space="preserve"> </w:t>
              </w:r>
            </w:ins>
            <w:del w:id="472" w:author="冉兵" w:date="2016-04-06T16:00:00Z">
              <w:r w:rsidRPr="00ED338F" w:rsidDel="00503C94">
                <w:rPr>
                  <w:rFonts w:cs="新宋体"/>
                  <w:kern w:val="0"/>
                  <w:sz w:val="15"/>
                  <w:szCs w:val="15"/>
                </w:rPr>
                <w:delText>strD</w:delText>
              </w:r>
            </w:del>
            <w:ins w:id="473" w:author="冉兵" w:date="2016-04-06T16:00:00Z">
              <w:r w:rsidR="00503C94">
                <w:rPr>
                  <w:rFonts w:cs="新宋体" w:hint="eastAsia"/>
                  <w:kern w:val="0"/>
                  <w:sz w:val="15"/>
                  <w:szCs w:val="15"/>
                </w:rPr>
                <w:t>d</w:t>
              </w:r>
            </w:ins>
            <w:r w:rsidRPr="00ED338F">
              <w:rPr>
                <w:rFonts w:cs="新宋体"/>
                <w:kern w:val="0"/>
                <w:sz w:val="15"/>
                <w:szCs w:val="15"/>
              </w:rPr>
              <w:t xml:space="preserve">estination, 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const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char</w:t>
            </w:r>
            <w:del w:id="474" w:author="冉兵" w:date="2016-04-06T15:51:00Z">
              <w:r w:rsidRPr="00ED338F" w:rsidDel="005B79BF">
                <w:rPr>
                  <w:rFonts w:cs="新宋体"/>
                  <w:kern w:val="0"/>
                  <w:sz w:val="15"/>
                  <w:szCs w:val="15"/>
                </w:rPr>
                <w:delText xml:space="preserve"> </w:delText>
              </w:r>
            </w:del>
            <w:r w:rsidRPr="00ED338F">
              <w:rPr>
                <w:rFonts w:cs="新宋体"/>
                <w:kern w:val="0"/>
                <w:sz w:val="15"/>
                <w:szCs w:val="15"/>
              </w:rPr>
              <w:t>*</w:t>
            </w:r>
            <w:ins w:id="475" w:author="冉兵" w:date="2016-04-06T15:50:00Z">
              <w:r w:rsidR="005B79BF">
                <w:rPr>
                  <w:rFonts w:cs="新宋体" w:hint="eastAsia"/>
                  <w:kern w:val="0"/>
                  <w:sz w:val="15"/>
                  <w:szCs w:val="15"/>
                </w:rPr>
                <w:t xml:space="preserve"> </w:t>
              </w:r>
            </w:ins>
            <w:del w:id="476" w:author="冉兵" w:date="2016-04-06T16:00:00Z">
              <w:r w:rsidRPr="00ED338F" w:rsidDel="00503C94">
                <w:rPr>
                  <w:rFonts w:cs="新宋体"/>
                  <w:kern w:val="0"/>
                  <w:sz w:val="15"/>
                  <w:szCs w:val="15"/>
                </w:rPr>
                <w:delText>strS</w:delText>
              </w:r>
            </w:del>
            <w:ins w:id="477" w:author="冉兵" w:date="2016-04-06T16:00:00Z">
              <w:r w:rsidR="00503C94">
                <w:rPr>
                  <w:rFonts w:cs="新宋体" w:hint="eastAsia"/>
                  <w:kern w:val="0"/>
                  <w:sz w:val="15"/>
                  <w:szCs w:val="15"/>
                </w:rPr>
                <w:t>s</w:t>
              </w:r>
            </w:ins>
            <w:r w:rsidRPr="00ED338F">
              <w:rPr>
                <w:rFonts w:cs="新宋体"/>
                <w:kern w:val="0"/>
                <w:sz w:val="15"/>
                <w:szCs w:val="15"/>
              </w:rPr>
              <w:t>ource);</w:t>
            </w:r>
          </w:p>
        </w:tc>
        <w:tc>
          <w:tcPr>
            <w:tcW w:w="4817" w:type="dxa"/>
            <w:shd w:val="clear" w:color="auto" w:fill="BFBFBF" w:themeFill="background1" w:themeFillShade="BF"/>
            <w:vAlign w:val="center"/>
          </w:tcPr>
          <w:p w:rsidR="006A2BED" w:rsidRPr="00ED338F" w:rsidRDefault="006A2BED" w:rsidP="00503C94">
            <w:pPr>
              <w:keepNext/>
              <w:autoSpaceDE w:val="0"/>
              <w:autoSpaceDN w:val="0"/>
              <w:adjustRightInd w:val="0"/>
              <w:jc w:val="left"/>
              <w:rPr>
                <w:rFonts w:cs="新宋体"/>
                <w:color w:val="0000FF"/>
                <w:kern w:val="0"/>
                <w:sz w:val="15"/>
                <w:szCs w:val="15"/>
              </w:rPr>
            </w:pP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void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stringCopy(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char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*</w:t>
            </w:r>
            <w:del w:id="478" w:author="冉兵" w:date="2016-04-06T16:00:00Z">
              <w:r w:rsidRPr="00ED338F" w:rsidDel="00503C94">
                <w:rPr>
                  <w:rFonts w:cs="新宋体"/>
                  <w:kern w:val="0"/>
                  <w:sz w:val="15"/>
                  <w:szCs w:val="15"/>
                </w:rPr>
                <w:delText>strD</w:delText>
              </w:r>
            </w:del>
            <w:ins w:id="479" w:author="冉兵" w:date="2016-04-06T16:00:00Z">
              <w:r w:rsidR="00503C94">
                <w:rPr>
                  <w:rFonts w:cs="新宋体" w:hint="eastAsia"/>
                  <w:kern w:val="0"/>
                  <w:sz w:val="15"/>
                  <w:szCs w:val="15"/>
                </w:rPr>
                <w:t>d</w:t>
              </w:r>
            </w:ins>
            <w:r w:rsidRPr="00ED338F">
              <w:rPr>
                <w:rFonts w:cs="新宋体"/>
                <w:kern w:val="0"/>
                <w:sz w:val="15"/>
                <w:szCs w:val="15"/>
              </w:rPr>
              <w:t xml:space="preserve">estination, 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char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*</w:t>
            </w:r>
            <w:del w:id="480" w:author="冉兵" w:date="2016-04-06T16:00:00Z">
              <w:r w:rsidRPr="00ED338F" w:rsidDel="00503C94">
                <w:rPr>
                  <w:rFonts w:cs="新宋体"/>
                  <w:kern w:val="0"/>
                  <w:sz w:val="15"/>
                  <w:szCs w:val="15"/>
                </w:rPr>
                <w:delText>strS</w:delText>
              </w:r>
            </w:del>
            <w:ins w:id="481" w:author="冉兵" w:date="2016-04-06T16:00:00Z">
              <w:r w:rsidR="00503C94">
                <w:rPr>
                  <w:rFonts w:cs="新宋体" w:hint="eastAsia"/>
                  <w:kern w:val="0"/>
                  <w:sz w:val="15"/>
                  <w:szCs w:val="15"/>
                </w:rPr>
                <w:t>s</w:t>
              </w:r>
            </w:ins>
            <w:r w:rsidRPr="00ED338F">
              <w:rPr>
                <w:rFonts w:cs="新宋体"/>
                <w:kern w:val="0"/>
                <w:sz w:val="15"/>
                <w:szCs w:val="15"/>
              </w:rPr>
              <w:t>ource);</w:t>
            </w:r>
          </w:p>
        </w:tc>
      </w:tr>
    </w:tbl>
    <w:bookmarkEnd w:id="468"/>
    <w:bookmarkEnd w:id="469"/>
    <w:p w:rsidR="006A2BED" w:rsidRPr="002E5FDA" w:rsidRDefault="006A2BED" w:rsidP="002E5FDA">
      <w:pPr>
        <w:jc w:val="center"/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 w:rsidR="00ED338F" w:rsidRPr="002E5FDA">
        <w:t>3</w:t>
      </w:r>
      <w:r w:rsidRPr="002E5FDA">
        <w:t>.</w:t>
      </w:r>
      <w:del w:id="482" w:author="3A-4-D-58  王力钧" w:date="2016-04-11T19:01:00Z">
        <w:r w:rsidRPr="002E5FDA" w:rsidDel="008833DD">
          <w:fldChar w:fldCharType="begin"/>
        </w:r>
        <w:r w:rsidRPr="002E5FDA" w:rsidDel="008833DD">
          <w:delInstrText xml:space="preserve"> </w:delInstrText>
        </w:r>
        <w:r w:rsidRPr="002E5FDA" w:rsidDel="008833DD">
          <w:rPr>
            <w:rFonts w:hint="eastAsia"/>
          </w:rPr>
          <w:delInstrText xml:space="preserve">SEQ </w:delInstrText>
        </w:r>
        <w:r w:rsidRPr="002E5FDA" w:rsidDel="008833DD">
          <w:rPr>
            <w:rFonts w:hint="eastAsia"/>
          </w:rPr>
          <w:delInstrText>示例</w:delInstrText>
        </w:r>
        <w:r w:rsidRPr="002E5FDA" w:rsidDel="008833DD">
          <w:rPr>
            <w:rFonts w:hint="eastAsia"/>
          </w:rPr>
          <w:delInstrText xml:space="preserve"> \* ARABIC \s 1</w:delInstrText>
        </w:r>
        <w:r w:rsidRPr="002E5FDA" w:rsidDel="008833DD">
          <w:delInstrText xml:space="preserve"> </w:delInstrText>
        </w:r>
        <w:r w:rsidRPr="002E5FDA" w:rsidDel="008833DD">
          <w:fldChar w:fldCharType="separate"/>
        </w:r>
        <w:r w:rsidR="0091490E" w:rsidDel="008833DD">
          <w:rPr>
            <w:noProof/>
          </w:rPr>
          <w:delText>2</w:delText>
        </w:r>
        <w:r w:rsidRPr="002E5FDA" w:rsidDel="008833DD">
          <w:fldChar w:fldCharType="end"/>
        </w:r>
      </w:del>
      <w:ins w:id="483" w:author="3A-4-D-58  王力钧" w:date="2016-04-11T19:01:00Z">
        <w:r w:rsidR="008833DD">
          <w:t>3</w:t>
        </w:r>
      </w:ins>
    </w:p>
    <w:p w:rsidR="006A2BED" w:rsidRDefault="009D4389" w:rsidP="00882CB1">
      <w:pPr>
        <w:pStyle w:val="ae"/>
        <w:spacing w:line="360" w:lineRule="auto"/>
        <w:ind w:left="420" w:firstLineChars="0" w:firstLine="0"/>
        <w:rPr>
          <w:ins w:id="484" w:author="3A-4-D-58  王力钧" w:date="2016-04-11T19:15:00Z"/>
        </w:rPr>
        <w:pPrChange w:id="485" w:author="3A-4-D-58  王力钧" w:date="2016-04-11T19:15:00Z">
          <w:pPr>
            <w:pStyle w:val="ae"/>
            <w:spacing w:line="360" w:lineRule="auto"/>
            <w:ind w:left="420" w:firstLineChars="0" w:firstLine="0"/>
          </w:pPr>
        </w:pPrChange>
      </w:pPr>
      <w:r w:rsidRPr="00ED338F">
        <w:t>(4)</w:t>
      </w:r>
      <w:r w:rsidR="006A2BED" w:rsidRPr="00ED338F">
        <w:t>对象作为输入参数的，使用</w:t>
      </w:r>
      <w:r w:rsidR="006A2BED" w:rsidRPr="00ED338F">
        <w:t>‘&amp;’</w:t>
      </w:r>
      <w:r w:rsidR="006A2BED" w:rsidRPr="00ED338F">
        <w:t>传递，避免对象构造和析构，提高效率</w:t>
      </w:r>
      <w:ins w:id="486" w:author="3A-4-D-58  王力钧" w:date="2016-04-11T19:15:00Z">
        <w:r w:rsidR="00882CB1">
          <w:rPr>
            <w:rFonts w:hint="eastAsia"/>
          </w:rPr>
          <w:t>。</w:t>
        </w:r>
      </w:ins>
      <w:del w:id="487" w:author="3A-4-D-58  王力钧" w:date="2016-04-11T16:08:00Z">
        <w:r w:rsidR="006A2BED" w:rsidRPr="00ED338F" w:rsidDel="000E6EAE">
          <w:delText>。</w:delText>
        </w:r>
      </w:del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89"/>
        <w:gridCol w:w="3781"/>
      </w:tblGrid>
      <w:tr w:rsidR="00882CB1" w:rsidRPr="00ED338F" w:rsidTr="009B0C49">
        <w:trPr>
          <w:trHeight w:val="181"/>
          <w:jc w:val="center"/>
          <w:ins w:id="488" w:author="3A-4-D-58  王力钧" w:date="2016-04-11T19:15:00Z"/>
        </w:trPr>
        <w:tc>
          <w:tcPr>
            <w:tcW w:w="4968" w:type="dxa"/>
            <w:shd w:val="clear" w:color="auto" w:fill="BFBFBF" w:themeFill="background1" w:themeFillShade="BF"/>
            <w:vAlign w:val="center"/>
          </w:tcPr>
          <w:p w:rsidR="00882CB1" w:rsidRPr="00ED338F" w:rsidRDefault="00882CB1" w:rsidP="009B0C49">
            <w:pPr>
              <w:spacing w:line="360" w:lineRule="auto"/>
              <w:jc w:val="center"/>
              <w:rPr>
                <w:ins w:id="489" w:author="3A-4-D-58  王力钧" w:date="2016-04-11T19:15:00Z"/>
                <w:b/>
                <w:sz w:val="15"/>
                <w:szCs w:val="15"/>
              </w:rPr>
            </w:pPr>
            <w:ins w:id="490" w:author="3A-4-D-58  王力钧" w:date="2016-04-11T19:15:00Z">
              <w:r w:rsidRPr="00ED338F">
                <w:rPr>
                  <w:b/>
                  <w:sz w:val="15"/>
                  <w:szCs w:val="15"/>
                </w:rPr>
                <w:t>a</w:t>
              </w:r>
              <w:r w:rsidRPr="00ED338F">
                <w:rPr>
                  <w:b/>
                  <w:sz w:val="15"/>
                  <w:szCs w:val="15"/>
                </w:rPr>
                <w:t>、推荐</w:t>
              </w:r>
            </w:ins>
          </w:p>
        </w:tc>
        <w:tc>
          <w:tcPr>
            <w:tcW w:w="4817" w:type="dxa"/>
            <w:shd w:val="clear" w:color="auto" w:fill="BFBFBF" w:themeFill="background1" w:themeFillShade="BF"/>
            <w:vAlign w:val="center"/>
          </w:tcPr>
          <w:p w:rsidR="00882CB1" w:rsidRPr="00ED338F" w:rsidRDefault="00882CB1" w:rsidP="009B0C49">
            <w:pPr>
              <w:spacing w:line="360" w:lineRule="auto"/>
              <w:jc w:val="center"/>
              <w:rPr>
                <w:ins w:id="491" w:author="3A-4-D-58  王力钧" w:date="2016-04-11T19:15:00Z"/>
                <w:b/>
                <w:sz w:val="15"/>
                <w:szCs w:val="15"/>
              </w:rPr>
            </w:pPr>
            <w:ins w:id="492" w:author="3A-4-D-58  王力钧" w:date="2016-04-11T19:15:00Z">
              <w:r w:rsidRPr="00ED338F">
                <w:rPr>
                  <w:b/>
                  <w:sz w:val="15"/>
                  <w:szCs w:val="15"/>
                </w:rPr>
                <w:t>b</w:t>
              </w:r>
              <w:r w:rsidRPr="00ED338F">
                <w:rPr>
                  <w:b/>
                  <w:sz w:val="15"/>
                  <w:szCs w:val="15"/>
                </w:rPr>
                <w:t>、禁止</w:t>
              </w:r>
            </w:ins>
          </w:p>
        </w:tc>
      </w:tr>
      <w:tr w:rsidR="00882CB1" w:rsidRPr="00ED338F" w:rsidTr="009B0C49">
        <w:trPr>
          <w:trHeight w:val="181"/>
          <w:jc w:val="center"/>
          <w:ins w:id="493" w:author="3A-4-D-58  王力钧" w:date="2016-04-11T19:15:00Z"/>
        </w:trPr>
        <w:tc>
          <w:tcPr>
            <w:tcW w:w="4968" w:type="dxa"/>
            <w:shd w:val="clear" w:color="auto" w:fill="BFBFBF" w:themeFill="background1" w:themeFillShade="BF"/>
            <w:vAlign w:val="center"/>
          </w:tcPr>
          <w:p w:rsidR="00882CB1" w:rsidRPr="00ED338F" w:rsidRDefault="00882CB1" w:rsidP="00882CB1">
            <w:pPr>
              <w:spacing w:line="360" w:lineRule="auto"/>
              <w:jc w:val="left"/>
              <w:rPr>
                <w:ins w:id="494" w:author="3A-4-D-58  王力钧" w:date="2016-04-11T19:15:00Z"/>
                <w:b/>
                <w:sz w:val="15"/>
                <w:szCs w:val="15"/>
              </w:rPr>
              <w:pPrChange w:id="495" w:author="3A-4-D-58  王力钧" w:date="2016-04-11T19:16:00Z">
                <w:pPr>
                  <w:spacing w:line="360" w:lineRule="auto"/>
                  <w:jc w:val="left"/>
                </w:pPr>
              </w:pPrChange>
            </w:pPr>
            <w:bookmarkStart w:id="496" w:name="OLE_LINK7"/>
            <w:bookmarkStart w:id="497" w:name="OLE_LINK8"/>
            <w:ins w:id="498" w:author="3A-4-D-58  王力钧" w:date="2016-04-11T19:15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</w:ins>
            <w:ins w:id="499" w:author="3A-4-D-58  王力钧" w:date="2016-04-11T19:16:00Z">
              <w:r>
                <w:rPr>
                  <w:rFonts w:cs="新宋体"/>
                  <w:kern w:val="0"/>
                  <w:sz w:val="15"/>
                  <w:szCs w:val="15"/>
                </w:rPr>
                <w:t>const QString &amp;strS</w:t>
              </w:r>
            </w:ins>
            <w:ins w:id="500" w:author="3A-4-D-58  王力钧" w:date="2016-04-11T19:15:00Z">
              <w:r w:rsidRPr="00ED338F">
                <w:rPr>
                  <w:rFonts w:cs="新宋体"/>
                  <w:kern w:val="0"/>
                  <w:sz w:val="15"/>
                  <w:szCs w:val="15"/>
                </w:rPr>
                <w:t>ource);</w:t>
              </w:r>
              <w:bookmarkEnd w:id="496"/>
              <w:bookmarkEnd w:id="497"/>
            </w:ins>
          </w:p>
        </w:tc>
        <w:tc>
          <w:tcPr>
            <w:tcW w:w="4817" w:type="dxa"/>
            <w:shd w:val="clear" w:color="auto" w:fill="BFBFBF" w:themeFill="background1" w:themeFillShade="BF"/>
            <w:vAlign w:val="center"/>
          </w:tcPr>
          <w:p w:rsidR="00882CB1" w:rsidRPr="00ED338F" w:rsidRDefault="00882CB1" w:rsidP="00882CB1">
            <w:pPr>
              <w:keepNext/>
              <w:autoSpaceDE w:val="0"/>
              <w:autoSpaceDN w:val="0"/>
              <w:adjustRightInd w:val="0"/>
              <w:jc w:val="left"/>
              <w:rPr>
                <w:ins w:id="501" w:author="3A-4-D-58  王力钧" w:date="2016-04-11T19:15:00Z"/>
                <w:rFonts w:cs="新宋体"/>
                <w:color w:val="0000FF"/>
                <w:kern w:val="0"/>
                <w:sz w:val="15"/>
                <w:szCs w:val="15"/>
              </w:rPr>
              <w:pPrChange w:id="502" w:author="3A-4-D-58  王力钧" w:date="2016-04-11T19:16:00Z">
                <w:pPr>
                  <w:keepNext/>
                  <w:autoSpaceDE w:val="0"/>
                  <w:autoSpaceDN w:val="0"/>
                  <w:adjustRightInd w:val="0"/>
                  <w:jc w:val="left"/>
                </w:pPr>
              </w:pPrChange>
            </w:pPr>
            <w:ins w:id="503" w:author="3A-4-D-58  王力钧" w:date="2016-04-11T19:16:00Z">
              <w:r w:rsidRPr="00ED338F">
                <w:rPr>
                  <w:rFonts w:cs="新宋体"/>
                  <w:color w:val="0000FF"/>
                  <w:kern w:val="0"/>
                  <w:sz w:val="15"/>
                  <w:szCs w:val="15"/>
                </w:rPr>
                <w:t>void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 xml:space="preserve"> stringCopy(</w:t>
              </w:r>
              <w:r>
                <w:rPr>
                  <w:rFonts w:cs="新宋体"/>
                  <w:kern w:val="0"/>
                  <w:sz w:val="15"/>
                  <w:szCs w:val="15"/>
                </w:rPr>
                <w:t>const QString&amp;</w:t>
              </w:r>
              <w:r>
                <w:rPr>
                  <w:rFonts w:cs="新宋体"/>
                  <w:kern w:val="0"/>
                  <w:sz w:val="15"/>
                  <w:szCs w:val="15"/>
                </w:rPr>
                <w:t xml:space="preserve"> </w:t>
              </w:r>
              <w:bookmarkStart w:id="504" w:name="_GoBack"/>
              <w:bookmarkEnd w:id="504"/>
              <w:r>
                <w:rPr>
                  <w:rFonts w:cs="新宋体"/>
                  <w:kern w:val="0"/>
                  <w:sz w:val="15"/>
                  <w:szCs w:val="15"/>
                </w:rPr>
                <w:t>strS</w:t>
              </w:r>
              <w:r w:rsidRPr="00ED338F">
                <w:rPr>
                  <w:rFonts w:cs="新宋体"/>
                  <w:kern w:val="0"/>
                  <w:sz w:val="15"/>
                  <w:szCs w:val="15"/>
                </w:rPr>
                <w:t>ource);</w:t>
              </w:r>
            </w:ins>
          </w:p>
        </w:tc>
      </w:tr>
    </w:tbl>
    <w:p w:rsidR="00882CB1" w:rsidRPr="00882CB1" w:rsidRDefault="00882CB1" w:rsidP="00882CB1">
      <w:pPr>
        <w:pStyle w:val="ae"/>
        <w:spacing w:line="360" w:lineRule="auto"/>
        <w:ind w:left="420" w:firstLineChars="0" w:firstLine="0"/>
        <w:rPr>
          <w:rFonts w:hint="eastAsia"/>
          <w:rPrChange w:id="505" w:author="3A-4-D-58  王力钧" w:date="2016-04-11T19:15:00Z">
            <w:rPr>
              <w:rFonts w:hint="eastAsia"/>
            </w:rPr>
          </w:rPrChange>
        </w:rPr>
        <w:pPrChange w:id="506" w:author="3A-4-D-58  王力钧" w:date="2016-04-11T19:15:00Z">
          <w:pPr>
            <w:pStyle w:val="ae"/>
            <w:spacing w:line="360" w:lineRule="auto"/>
            <w:ind w:left="420" w:firstLineChars="0" w:firstLine="0"/>
          </w:pPr>
        </w:pPrChange>
      </w:pPr>
    </w:p>
    <w:p w:rsidR="006A2BED" w:rsidRPr="00ED338F" w:rsidRDefault="009D4389" w:rsidP="00BB26FA">
      <w:pPr>
        <w:spacing w:line="360" w:lineRule="auto"/>
        <w:ind w:firstLine="420"/>
      </w:pPr>
      <w:r w:rsidRPr="00ED338F">
        <w:t>(5)</w:t>
      </w:r>
      <w:r w:rsidR="006A2BED" w:rsidRPr="00ED338F">
        <w:t>避免函数有太多的参数，参数个数尽量控制在</w:t>
      </w:r>
      <w:r w:rsidR="006A2BED" w:rsidRPr="00ED338F">
        <w:t>5</w:t>
      </w:r>
      <w:r w:rsidR="006A2BED" w:rsidRPr="00ED338F">
        <w:t>个以内。如果参数太多，在使用时容易将参数类型或顺序搞错。</w:t>
      </w:r>
    </w:p>
    <w:p w:rsidR="006A2BED" w:rsidRPr="00ED338F" w:rsidRDefault="009D4389" w:rsidP="009D4389">
      <w:pPr>
        <w:pStyle w:val="ae"/>
        <w:spacing w:line="360" w:lineRule="auto"/>
        <w:ind w:left="420" w:firstLineChars="0" w:firstLine="0"/>
      </w:pPr>
      <w:r w:rsidRPr="00ED338F">
        <w:t>(6)</w:t>
      </w:r>
      <w:r w:rsidR="006A2BED" w:rsidRPr="00ED338F">
        <w:t>尽量不要使用类型和数目不确定的参数。例如：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6A2BED" w:rsidRPr="00ED338F" w:rsidTr="00F81B72">
        <w:trPr>
          <w:jc w:val="center"/>
        </w:trPr>
        <w:tc>
          <w:tcPr>
            <w:tcW w:w="9214" w:type="dxa"/>
            <w:shd w:val="clear" w:color="auto" w:fill="BFBFBF" w:themeFill="background1" w:themeFillShade="BF"/>
            <w:vAlign w:val="center"/>
          </w:tcPr>
          <w:p w:rsidR="006A2BED" w:rsidRPr="00ED338F" w:rsidRDefault="006A2BED" w:rsidP="00F81B72">
            <w:pPr>
              <w:spacing w:line="360" w:lineRule="auto"/>
              <w:rPr>
                <w:sz w:val="15"/>
                <w:szCs w:val="15"/>
              </w:rPr>
            </w:pPr>
            <w:r w:rsidRPr="00ED338F">
              <w:rPr>
                <w:sz w:val="15"/>
                <w:szCs w:val="15"/>
              </w:rPr>
              <w:t>C</w:t>
            </w:r>
            <w:r w:rsidRPr="00ED338F">
              <w:rPr>
                <w:sz w:val="15"/>
                <w:szCs w:val="15"/>
              </w:rPr>
              <w:t>标准库函数</w:t>
            </w:r>
            <w:r w:rsidRPr="00ED338F">
              <w:rPr>
                <w:sz w:val="15"/>
                <w:szCs w:val="15"/>
              </w:rPr>
              <w:t>printf</w:t>
            </w:r>
            <w:r w:rsidRPr="00ED338F">
              <w:rPr>
                <w:sz w:val="15"/>
                <w:szCs w:val="15"/>
              </w:rPr>
              <w:t>是采用不确定参数的典型代表，其原型为</w:t>
            </w:r>
          </w:p>
          <w:p w:rsidR="006A2BED" w:rsidRPr="00ED338F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int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printf(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const</w:t>
            </w:r>
            <w:r w:rsidRPr="00ED338F">
              <w:rPr>
                <w:rFonts w:cs="新宋体"/>
                <w:kern w:val="0"/>
                <w:sz w:val="15"/>
                <w:szCs w:val="15"/>
              </w:rPr>
              <w:t xml:space="preserve"> </w:t>
            </w:r>
            <w:r w:rsidRPr="00ED338F">
              <w:rPr>
                <w:rFonts w:cs="新宋体"/>
                <w:color w:val="0000FF"/>
                <w:kern w:val="0"/>
                <w:sz w:val="15"/>
                <w:szCs w:val="15"/>
              </w:rPr>
              <w:t>char</w:t>
            </w:r>
            <w:del w:id="507" w:author="冉兵" w:date="2016-04-06T15:51:00Z">
              <w:r w:rsidRPr="00ED338F" w:rsidDel="009C2A00">
                <w:rPr>
                  <w:rFonts w:cs="新宋体"/>
                  <w:kern w:val="0"/>
                  <w:sz w:val="15"/>
                  <w:szCs w:val="15"/>
                </w:rPr>
                <w:delText xml:space="preserve"> </w:delText>
              </w:r>
            </w:del>
            <w:r w:rsidRPr="00ED338F">
              <w:rPr>
                <w:rFonts w:cs="新宋体"/>
                <w:kern w:val="0"/>
                <w:sz w:val="15"/>
                <w:szCs w:val="15"/>
              </w:rPr>
              <w:t>*</w:t>
            </w:r>
            <w:ins w:id="508" w:author="冉兵" w:date="2016-04-06T15:51:00Z">
              <w:r w:rsidR="009C2A00">
                <w:rPr>
                  <w:rFonts w:cs="新宋体" w:hint="eastAsia"/>
                  <w:kern w:val="0"/>
                  <w:sz w:val="15"/>
                  <w:szCs w:val="15"/>
                </w:rPr>
                <w:t xml:space="preserve"> </w:t>
              </w:r>
            </w:ins>
            <w:r w:rsidRPr="00ED338F">
              <w:rPr>
                <w:rFonts w:cs="新宋体"/>
                <w:kern w:val="0"/>
                <w:sz w:val="15"/>
                <w:szCs w:val="15"/>
              </w:rPr>
              <w:t>format[, argument]);</w:t>
            </w:r>
          </w:p>
          <w:p w:rsidR="006A2BED" w:rsidRPr="00ED338F" w:rsidRDefault="006A2BED" w:rsidP="00F81B72">
            <w:pPr>
              <w:keepNext/>
              <w:spacing w:line="360" w:lineRule="auto"/>
            </w:pPr>
            <w:r w:rsidRPr="00ED338F">
              <w:rPr>
                <w:sz w:val="15"/>
                <w:szCs w:val="15"/>
              </w:rPr>
              <w:t>这种风格的函数在编译时丧失了严格的类型安全检查。</w:t>
            </w:r>
          </w:p>
        </w:tc>
      </w:tr>
    </w:tbl>
    <w:p w:rsidR="006A2BED" w:rsidRDefault="006A2BED" w:rsidP="002E5FDA">
      <w:pPr>
        <w:jc w:val="center"/>
        <w:rPr>
          <w:ins w:id="509" w:author="3A-4-D-58  王力钧" w:date="2016-04-11T16:07:00Z"/>
        </w:rPr>
      </w:pPr>
      <w:r w:rsidRPr="002E5FDA">
        <w:rPr>
          <w:rFonts w:hint="eastAsia"/>
        </w:rPr>
        <w:t>示例</w:t>
      </w:r>
      <w:r w:rsidRPr="002E5FDA">
        <w:rPr>
          <w:rFonts w:hint="eastAsia"/>
        </w:rPr>
        <w:t xml:space="preserve"> </w:t>
      </w:r>
      <w:r w:rsidR="00ED338F" w:rsidRPr="002E5FDA">
        <w:t>3</w:t>
      </w:r>
      <w:r w:rsidRPr="002E5FDA">
        <w:t>.</w:t>
      </w:r>
      <w:del w:id="510" w:author="3A-4-D-58  王力钧" w:date="2016-04-11T19:01:00Z">
        <w:r w:rsidRPr="002E5FDA" w:rsidDel="008833DD">
          <w:fldChar w:fldCharType="begin"/>
        </w:r>
        <w:r w:rsidRPr="002E5FDA" w:rsidDel="008833DD">
          <w:delInstrText xml:space="preserve"> </w:delInstrText>
        </w:r>
        <w:r w:rsidRPr="002E5FDA" w:rsidDel="008833DD">
          <w:rPr>
            <w:rFonts w:hint="eastAsia"/>
          </w:rPr>
          <w:delInstrText xml:space="preserve">SEQ </w:delInstrText>
        </w:r>
        <w:r w:rsidRPr="002E5FDA" w:rsidDel="008833DD">
          <w:rPr>
            <w:rFonts w:hint="eastAsia"/>
          </w:rPr>
          <w:delInstrText>示例</w:delInstrText>
        </w:r>
        <w:r w:rsidRPr="002E5FDA" w:rsidDel="008833DD">
          <w:rPr>
            <w:rFonts w:hint="eastAsia"/>
          </w:rPr>
          <w:delInstrText xml:space="preserve"> \* ARABIC \s 1</w:delInstrText>
        </w:r>
        <w:r w:rsidRPr="002E5FDA" w:rsidDel="008833DD">
          <w:delInstrText xml:space="preserve"> </w:delInstrText>
        </w:r>
        <w:r w:rsidRPr="002E5FDA" w:rsidDel="008833DD">
          <w:fldChar w:fldCharType="separate"/>
        </w:r>
        <w:r w:rsidR="0091490E" w:rsidDel="008833DD">
          <w:rPr>
            <w:noProof/>
          </w:rPr>
          <w:delText>3</w:delText>
        </w:r>
        <w:r w:rsidRPr="002E5FDA" w:rsidDel="008833DD">
          <w:fldChar w:fldCharType="end"/>
        </w:r>
      </w:del>
      <w:ins w:id="511" w:author="3A-4-D-58  王力钧" w:date="2016-04-11T19:01:00Z">
        <w:r w:rsidR="008833DD">
          <w:t>4</w:t>
        </w:r>
      </w:ins>
    </w:p>
    <w:p w:rsidR="000E6EAE" w:rsidRPr="002E5FDA" w:rsidDel="008833DD" w:rsidRDefault="000E6EAE">
      <w:pPr>
        <w:rPr>
          <w:del w:id="512" w:author="3A-4-D-58  王力钧" w:date="2016-04-11T19:01:00Z"/>
        </w:rPr>
        <w:pPrChange w:id="513" w:author="3A-4-D-58  王力钧" w:date="2016-04-11T16:07:00Z">
          <w:pPr>
            <w:jc w:val="center"/>
          </w:pPr>
        </w:pPrChange>
      </w:pPr>
    </w:p>
    <w:p w:rsidR="006A2BED" w:rsidRPr="009D4389" w:rsidRDefault="009D4389" w:rsidP="009D4389">
      <w:pPr>
        <w:pStyle w:val="2"/>
      </w:pPr>
      <w:bookmarkStart w:id="514" w:name="_Toc448165172"/>
      <w:bookmarkStart w:id="515" w:name="_Toc332207579"/>
      <w:r w:rsidRPr="009D4389">
        <w:rPr>
          <w:rFonts w:hint="eastAsia"/>
        </w:rPr>
        <w:t>3.</w:t>
      </w:r>
      <w:r w:rsidR="007716EE">
        <w:t>7</w:t>
      </w:r>
      <w:r w:rsidR="006A2BED" w:rsidRPr="009D4389">
        <w:rPr>
          <w:rFonts w:hint="eastAsia"/>
        </w:rPr>
        <w:t>属</w:t>
      </w:r>
      <w:bookmarkEnd w:id="514"/>
      <w:del w:id="516" w:author="3A-4-D-58  王力钧" w:date="2016-04-11T16:07:00Z">
        <w:r w:rsidR="006A2BED" w:rsidRPr="009D4389" w:rsidDel="000E6EAE">
          <w:rPr>
            <w:rFonts w:hint="eastAsia"/>
          </w:rPr>
          <w:delText>性</w:delText>
        </w:r>
      </w:del>
      <w:bookmarkEnd w:id="515"/>
    </w:p>
    <w:p w:rsidR="006A2BED" w:rsidRPr="00ED338F" w:rsidRDefault="006A2BED" w:rsidP="006A2BED">
      <w:pPr>
        <w:ind w:firstLine="420"/>
      </w:pPr>
      <w:r w:rsidRPr="00ED338F">
        <w:t>C++</w:t>
      </w:r>
      <w:r w:rsidRPr="00ED338F">
        <w:t>中可以采用技巧实现类似其它语言中的属性，禁止使用这种技巧。</w:t>
      </w:r>
    </w:p>
    <w:p w:rsidR="006A2BED" w:rsidRPr="009D4389" w:rsidRDefault="009D4389" w:rsidP="009D4389">
      <w:pPr>
        <w:pStyle w:val="2"/>
      </w:pPr>
      <w:bookmarkStart w:id="517" w:name="_Toc332207580"/>
      <w:bookmarkStart w:id="518" w:name="_Toc448165173"/>
      <w:r w:rsidRPr="009D4389">
        <w:rPr>
          <w:rFonts w:hint="eastAsia"/>
        </w:rPr>
        <w:t>3.</w:t>
      </w:r>
      <w:r w:rsidR="007716EE">
        <w:t>8</w:t>
      </w:r>
      <w:r w:rsidR="006A2BED" w:rsidRPr="009D4389">
        <w:rPr>
          <w:rFonts w:hint="eastAsia"/>
        </w:rPr>
        <w:t>常量</w:t>
      </w:r>
      <w:bookmarkEnd w:id="517"/>
      <w:r w:rsidR="006A2BED" w:rsidRPr="009D4389">
        <w:rPr>
          <w:rFonts w:hint="eastAsia"/>
        </w:rPr>
        <w:t>和</w:t>
      </w:r>
      <w:r w:rsidR="006A2BED" w:rsidRPr="009D4389">
        <w:t>宏</w:t>
      </w:r>
      <w:bookmarkEnd w:id="518"/>
    </w:p>
    <w:p w:rsidR="006A2BED" w:rsidRPr="00ED338F" w:rsidRDefault="009D4389" w:rsidP="009D4389">
      <w:pPr>
        <w:pStyle w:val="ae"/>
        <w:ind w:left="420" w:firstLineChars="0" w:firstLine="0"/>
      </w:pPr>
      <w:r w:rsidRPr="00ED338F">
        <w:t>(1)</w:t>
      </w:r>
      <w:r w:rsidR="006A2BED" w:rsidRPr="00ED338F">
        <w:t>宏命名使用大写字母加下划线</w:t>
      </w:r>
      <w:r w:rsidR="006A2BED" w:rsidRPr="00ED338F">
        <w:t>‘_’</w:t>
      </w:r>
      <w:r w:rsidR="006A2BED" w:rsidRPr="00ED338F">
        <w:t>分隔词义。</w:t>
      </w:r>
    </w:p>
    <w:p w:rsidR="006A2BED" w:rsidRPr="00ED338F" w:rsidRDefault="009D4389" w:rsidP="009D4389">
      <w:pPr>
        <w:pStyle w:val="ae"/>
        <w:ind w:left="420" w:firstLineChars="0" w:firstLine="0"/>
      </w:pPr>
      <w:r w:rsidRPr="00ED338F">
        <w:t>(2)</w:t>
      </w:r>
      <w:r w:rsidR="006A2BED" w:rsidRPr="00ED338F">
        <w:t>常量命名以小写</w:t>
      </w:r>
      <w:r w:rsidR="006A2BED" w:rsidRPr="00ED338F">
        <w:t>“c_”</w:t>
      </w:r>
      <w:r w:rsidR="006A2BED" w:rsidRPr="00ED338F">
        <w:t>开头。</w:t>
      </w:r>
    </w:p>
    <w:p w:rsidR="006A2BED" w:rsidRPr="009D4389" w:rsidRDefault="009D4389" w:rsidP="009D4389">
      <w:pPr>
        <w:pStyle w:val="2"/>
      </w:pPr>
      <w:bookmarkStart w:id="519" w:name="_Toc332207581"/>
      <w:bookmarkStart w:id="520" w:name="_Toc448165174"/>
      <w:r w:rsidRPr="009D4389">
        <w:rPr>
          <w:rFonts w:hint="eastAsia"/>
        </w:rPr>
        <w:t>3.</w:t>
      </w:r>
      <w:r w:rsidR="007716EE">
        <w:t>9</w:t>
      </w:r>
      <w:r w:rsidR="006A2BED" w:rsidRPr="009D4389">
        <w:rPr>
          <w:rFonts w:hint="eastAsia"/>
        </w:rPr>
        <w:t>变量</w:t>
      </w:r>
      <w:bookmarkEnd w:id="519"/>
      <w:bookmarkEnd w:id="520"/>
    </w:p>
    <w:p w:rsidR="006A2BED" w:rsidRPr="008E58D2" w:rsidRDefault="009D4389" w:rsidP="00BB26FA">
      <w:pPr>
        <w:spacing w:line="360" w:lineRule="auto"/>
        <w:ind w:firstLine="420"/>
      </w:pPr>
      <w:r w:rsidRPr="008E58D2">
        <w:t>(1)</w:t>
      </w:r>
      <w:r w:rsidR="006A2BED" w:rsidRPr="008E58D2">
        <w:t>变量名以小写字母开始，范围前缀</w:t>
      </w:r>
      <w:r w:rsidR="006A2BED" w:rsidRPr="008E58D2">
        <w:t>+</w:t>
      </w:r>
      <w:r w:rsidR="006A2BED" w:rsidRPr="008E58D2">
        <w:t>类型前缀</w:t>
      </w:r>
      <w:r w:rsidR="006A2BED" w:rsidRPr="008E58D2">
        <w:t>+</w:t>
      </w:r>
      <w:r w:rsidR="006A2BED" w:rsidRPr="008E58D2">
        <w:t>表意单词，表意单词后续单词使用首字母大写做词义的划分。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(2)</w:t>
      </w:r>
      <w:r w:rsidR="006A2BED" w:rsidRPr="008E58D2">
        <w:t>禁止取单个字符</w:t>
      </w:r>
      <w:r w:rsidR="00435982" w:rsidRPr="008E58D2">
        <w:t>(</w:t>
      </w:r>
      <w:r w:rsidR="006A2BED" w:rsidRPr="008E58D2">
        <w:t>如</w:t>
      </w:r>
      <w:r w:rsidR="006A2BED" w:rsidRPr="008E58D2">
        <w:t>i</w:t>
      </w:r>
      <w:r w:rsidR="006A2BED" w:rsidRPr="008E58D2">
        <w:t>、</w:t>
      </w:r>
      <w:r w:rsidR="006A2BED" w:rsidRPr="008E58D2">
        <w:t>j</w:t>
      </w:r>
      <w:r w:rsidR="006A2BED" w:rsidRPr="008E58D2">
        <w:t>、</w:t>
      </w:r>
      <w:r w:rsidR="006A2BED" w:rsidRPr="008E58D2">
        <w:t>k...</w:t>
      </w:r>
      <w:r w:rsidR="00435982" w:rsidRPr="008E58D2">
        <w:t>)</w:t>
      </w:r>
      <w:r w:rsidR="006A2BED" w:rsidRPr="008E58D2">
        <w:t>，要有具体含义，但</w:t>
      </w:r>
      <w:r w:rsidR="006A2BED" w:rsidRPr="008E58D2">
        <w:t>i</w:t>
      </w:r>
      <w:r w:rsidR="006A2BED" w:rsidRPr="008E58D2">
        <w:t>、</w:t>
      </w:r>
      <w:r w:rsidR="006A2BED" w:rsidRPr="008E58D2">
        <w:t>j</w:t>
      </w:r>
      <w:r w:rsidR="006A2BED" w:rsidRPr="008E58D2">
        <w:t>、</w:t>
      </w:r>
      <w:r w:rsidR="006A2BED" w:rsidRPr="008E58D2">
        <w:t>k</w:t>
      </w:r>
      <w:r w:rsidR="006A2BED" w:rsidRPr="008E58D2">
        <w:t>作局部循环变量是允许的。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(3)</w:t>
      </w:r>
      <w:r w:rsidR="006A2BED" w:rsidRPr="008E58D2">
        <w:t>类成员变量命名：以范围前缀</w:t>
      </w:r>
      <w:r w:rsidR="006A2BED" w:rsidRPr="008E58D2">
        <w:t>“m_”</w:t>
      </w:r>
      <w:r w:rsidR="006A2BED" w:rsidRPr="008E58D2">
        <w:t>开头，如</w:t>
      </w:r>
      <w:r w:rsidR="006A2BED" w:rsidRPr="008E58D2">
        <w:t>m_strName</w:t>
      </w:r>
      <w:r w:rsidR="006A2BED" w:rsidRPr="008E58D2">
        <w:t>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(4)</w:t>
      </w:r>
      <w:r w:rsidR="006A2BED" w:rsidRPr="008E58D2">
        <w:t>普通变量命名：无范围前缀，要求区分类型前缀，如</w:t>
      </w:r>
      <w:r w:rsidR="006A2BED" w:rsidRPr="008E58D2">
        <w:t>nCount</w:t>
      </w:r>
      <w:r w:rsidR="006A2BED" w:rsidRPr="008E58D2">
        <w:t>，</w:t>
      </w:r>
      <w:r w:rsidR="006A2BED" w:rsidRPr="008E58D2">
        <w:t>strName</w:t>
      </w:r>
      <w:r w:rsidR="006A2BED" w:rsidRPr="008E58D2">
        <w:t>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(5)</w:t>
      </w:r>
      <w:r w:rsidR="006A2BED" w:rsidRPr="008E58D2">
        <w:t>全局变量命名：</w:t>
      </w:r>
      <w:r w:rsidR="006A2BED" w:rsidRPr="008E58D2">
        <w:t>g_</w:t>
      </w:r>
      <w:r w:rsidR="006A2BED" w:rsidRPr="008E58D2">
        <w:t>开头。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(6)</w:t>
      </w:r>
      <w:r w:rsidR="006A2BED" w:rsidRPr="008E58D2">
        <w:t>静态变量命名：以</w:t>
      </w:r>
      <w:r w:rsidR="006A2BED" w:rsidRPr="008E58D2">
        <w:t>s_</w:t>
      </w:r>
      <w:r w:rsidR="006A2BED" w:rsidRPr="008E58D2">
        <w:t>开头</w:t>
      </w:r>
    </w:p>
    <w:p w:rsidR="006A2BED" w:rsidRDefault="009D4389" w:rsidP="009D4389">
      <w:pPr>
        <w:pStyle w:val="ae"/>
        <w:spacing w:line="360" w:lineRule="auto"/>
        <w:ind w:left="420" w:firstLineChars="0" w:firstLine="0"/>
      </w:pPr>
      <w:r w:rsidRPr="008E58D2">
        <w:t>(7)</w:t>
      </w:r>
      <w:r w:rsidR="006A2BED" w:rsidRPr="008E58D2">
        <w:t>禁止定义否定的</w:t>
      </w:r>
      <w:r w:rsidR="006A2BED" w:rsidRPr="008E58D2">
        <w:t>bool</w:t>
      </w:r>
      <w:r w:rsidR="006A2BED" w:rsidRPr="008E58D2">
        <w:t>变量名，如：</w:t>
      </w:r>
      <w:r w:rsidR="006A2BED" w:rsidRPr="008E58D2">
        <w:t>bool isNoError</w:t>
      </w:r>
      <w:r w:rsidR="00435982" w:rsidRPr="008E58D2">
        <w:t>(</w:t>
      </w:r>
      <w:r w:rsidR="006A2BED" w:rsidRPr="008E58D2">
        <w:t>错误</w:t>
      </w:r>
      <w:r w:rsidR="00435982" w:rsidRPr="008E58D2">
        <w:t>)</w:t>
      </w:r>
    </w:p>
    <w:p w:rsidR="00EC3BD8" w:rsidRDefault="00EC3BD8" w:rsidP="009D4389">
      <w:pPr>
        <w:pStyle w:val="ae"/>
        <w:spacing w:line="360" w:lineRule="auto"/>
        <w:ind w:left="420" w:firstLineChars="0" w:firstLine="0"/>
        <w:rPr>
          <w:ins w:id="521" w:author="3A-4-D-58  王力钧" w:date="2016-04-11T16:07:00Z"/>
        </w:rPr>
      </w:pPr>
      <w:r>
        <w:t>(8)</w:t>
      </w:r>
      <w:r>
        <w:t>定义指针变量统一用这种方式：</w:t>
      </w:r>
      <w:r>
        <w:rPr>
          <w:rFonts w:hint="eastAsia"/>
        </w:rPr>
        <w:t>char</w:t>
      </w:r>
      <w:ins w:id="522" w:author="3A-4-D-58  王力钧" w:date="2016-04-11T16:05:00Z">
        <w:r w:rsidR="00491C48">
          <w:t xml:space="preserve"> </w:t>
        </w:r>
      </w:ins>
      <w:r>
        <w:rPr>
          <w:rFonts w:hint="eastAsia"/>
        </w:rPr>
        <w:t>*</w:t>
      </w:r>
      <w:del w:id="523" w:author="3A-4-D-58  王力钧" w:date="2016-04-11T16:05:00Z">
        <w:r w:rsidDel="00491C48">
          <w:rPr>
            <w:rFonts w:hint="eastAsia"/>
          </w:rPr>
          <w:delText xml:space="preserve"> </w:delText>
        </w:r>
      </w:del>
      <w:r>
        <w:rPr>
          <w:rFonts w:hint="eastAsia"/>
        </w:rPr>
        <w:t>a</w:t>
      </w:r>
      <w:r>
        <w:rPr>
          <w:rFonts w:hint="eastAsia"/>
        </w:rPr>
        <w:t>，杜绝使用</w:t>
      </w:r>
      <w:r>
        <w:rPr>
          <w:rFonts w:hint="eastAsia"/>
        </w:rPr>
        <w:t>char</w:t>
      </w:r>
      <w:del w:id="524" w:author="3A-4-D-58  王力钧" w:date="2016-04-11T16:05:00Z">
        <w:r w:rsidDel="00491C48">
          <w:rPr>
            <w:rFonts w:hint="eastAsia"/>
          </w:rPr>
          <w:delText xml:space="preserve"> </w:delText>
        </w:r>
      </w:del>
      <w:r>
        <w:rPr>
          <w:rFonts w:hint="eastAsia"/>
        </w:rPr>
        <w:t>*</w:t>
      </w:r>
      <w:ins w:id="525" w:author="3A-4-D-58  王力钧" w:date="2016-04-11T16:05:00Z">
        <w:r w:rsidR="00491C48">
          <w:t xml:space="preserve"> </w:t>
        </w:r>
      </w:ins>
      <w:r>
        <w:rPr>
          <w:rFonts w:hint="eastAsia"/>
        </w:rPr>
        <w:t>a;</w:t>
      </w:r>
    </w:p>
    <w:p w:rsidR="000E6EAE" w:rsidRPr="008E58D2" w:rsidDel="000E6EAE" w:rsidRDefault="000E6EAE" w:rsidP="009D4389">
      <w:pPr>
        <w:pStyle w:val="ae"/>
        <w:spacing w:line="360" w:lineRule="auto"/>
        <w:ind w:left="420" w:firstLineChars="0" w:firstLine="0"/>
        <w:rPr>
          <w:del w:id="526" w:author="3A-4-D-58  王力钧" w:date="2016-04-11T16:07:00Z"/>
        </w:rPr>
      </w:pPr>
    </w:p>
    <w:p w:rsidR="006A2BED" w:rsidRPr="009D4389" w:rsidRDefault="009D4389" w:rsidP="009D4389">
      <w:pPr>
        <w:pStyle w:val="2"/>
      </w:pPr>
      <w:bookmarkStart w:id="527" w:name="_Toc332207582"/>
      <w:bookmarkStart w:id="528" w:name="_Toc448165175"/>
      <w:r w:rsidRPr="009D4389">
        <w:rPr>
          <w:rFonts w:hint="eastAsia"/>
        </w:rPr>
        <w:t>3.1</w:t>
      </w:r>
      <w:r w:rsidR="007716EE">
        <w:t>0</w:t>
      </w:r>
      <w:r w:rsidR="006A2BED" w:rsidRPr="009D4389">
        <w:rPr>
          <w:rFonts w:hint="eastAsia"/>
        </w:rPr>
        <w:t>结构体、类型、枚举</w:t>
      </w:r>
      <w:bookmarkEnd w:id="527"/>
      <w:bookmarkEnd w:id="528"/>
    </w:p>
    <w:p w:rsidR="006A2BED" w:rsidRPr="008E58D2" w:rsidRDefault="006A2BED" w:rsidP="006A2BED">
      <w:pPr>
        <w:spacing w:line="360" w:lineRule="auto"/>
        <w:ind w:firstLine="420"/>
      </w:pPr>
      <w:r w:rsidRPr="008E58D2">
        <w:t>结构体、类型定义</w:t>
      </w:r>
      <w:r w:rsidR="00435982" w:rsidRPr="008E58D2">
        <w:t>(</w:t>
      </w:r>
      <w:r w:rsidRPr="008E58D2">
        <w:t>typedef</w:t>
      </w:r>
      <w:r w:rsidR="00435982" w:rsidRPr="008E58D2">
        <w:t>)</w:t>
      </w:r>
      <w:r w:rsidRPr="008E58D2">
        <w:t>、枚举使用相同约定。</w:t>
      </w:r>
      <w:r w:rsidR="00435982" w:rsidRPr="008E58D2">
        <w:t>(</w:t>
      </w:r>
      <w:r w:rsidRPr="008E58D2">
        <w:t>枚举推荐其中以</w:t>
      </w:r>
      <w:r w:rsidRPr="008E58D2">
        <w:t>Type</w:t>
      </w:r>
      <w:r w:rsidRPr="008E58D2">
        <w:t>、</w:t>
      </w:r>
      <w:r w:rsidRPr="008E58D2">
        <w:t>Kind</w:t>
      </w:r>
      <w:r w:rsidRPr="008E58D2">
        <w:t>等关键</w:t>
      </w:r>
      <w:r w:rsidRPr="008E58D2">
        <w:lastRenderedPageBreak/>
        <w:t>字结尾；如</w:t>
      </w:r>
      <w:r w:rsidR="00DB21AE" w:rsidRPr="00DB21AE">
        <w:rPr>
          <w:rFonts w:hint="eastAsia"/>
        </w:rPr>
        <w:t xml:space="preserve"> </w:t>
      </w:r>
      <w:r w:rsidR="00DB21AE">
        <w:rPr>
          <w:rFonts w:hint="eastAsia"/>
        </w:rPr>
        <w:t>TBQBillElement</w:t>
      </w:r>
      <w:r w:rsidR="00DB21AE">
        <w:t>Type</w:t>
      </w:r>
      <w:r w:rsidR="00435982" w:rsidRPr="008E58D2">
        <w:t>)</w:t>
      </w:r>
      <w:r w:rsidRPr="008E58D2">
        <w:t>。</w:t>
      </w:r>
    </w:p>
    <w:p w:rsidR="006A2BED" w:rsidRPr="008E58D2" w:rsidRDefault="009D4389" w:rsidP="00BB26FA">
      <w:pPr>
        <w:spacing w:line="360" w:lineRule="auto"/>
        <w:ind w:firstLine="420"/>
      </w:pPr>
      <w:r w:rsidRPr="008E58D2">
        <w:t>(1)</w:t>
      </w:r>
      <w:r w:rsidR="006A2BED" w:rsidRPr="008E58D2">
        <w:t>类型定义每个单词以大写字母开头，不包含下划线</w:t>
      </w:r>
      <w:r w:rsidR="008619B0">
        <w:rPr>
          <w:rFonts w:hint="eastAsia"/>
        </w:rPr>
        <w:t>。</w:t>
      </w:r>
    </w:p>
    <w:p w:rsidR="006A2BED" w:rsidRPr="008E58D2" w:rsidRDefault="006A2BED" w:rsidP="00BB26FA">
      <w:pPr>
        <w:spacing w:line="360" w:lineRule="auto"/>
      </w:pPr>
      <w:r w:rsidRPr="008E58D2">
        <w:t>类型前缀列表详见附录</w:t>
      </w:r>
      <w:r w:rsidRPr="008E58D2">
        <w:t>7.1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(2)</w:t>
      </w:r>
      <w:r w:rsidR="006A2BED" w:rsidRPr="008E58D2">
        <w:t>所有的枚举以</w:t>
      </w:r>
      <w:r w:rsidR="000B4572">
        <w:rPr>
          <w:rFonts w:hint="eastAsia"/>
        </w:rPr>
        <w:t>产品名称</w:t>
      </w:r>
      <w:r w:rsidR="006A2BED" w:rsidRPr="008E58D2">
        <w:t>开头，</w:t>
      </w:r>
      <w:r w:rsidR="000B4572">
        <w:rPr>
          <w:rFonts w:hint="eastAsia"/>
        </w:rPr>
        <w:t>例如</w:t>
      </w:r>
      <w:r w:rsidR="000B4572">
        <w:t>：</w:t>
      </w:r>
      <w:r w:rsidR="000B4572">
        <w:rPr>
          <w:rFonts w:hint="eastAsia"/>
        </w:rPr>
        <w:t>TBQBillElement</w:t>
      </w:r>
      <w:r w:rsidR="000B4572">
        <w:t>Type</w:t>
      </w:r>
      <w:r w:rsidR="006A2BED" w:rsidRPr="008E58D2">
        <w:t>。</w:t>
      </w:r>
    </w:p>
    <w:p w:rsidR="006A2BED" w:rsidRPr="008E58D2" w:rsidRDefault="009D4389" w:rsidP="009D4389">
      <w:pPr>
        <w:pStyle w:val="ae"/>
        <w:spacing w:line="360" w:lineRule="auto"/>
        <w:ind w:left="420" w:firstLineChars="0" w:firstLine="0"/>
      </w:pPr>
      <w:r w:rsidRPr="008E58D2">
        <w:t>(3)</w:t>
      </w:r>
      <w:r w:rsidR="006A2BED" w:rsidRPr="008E58D2">
        <w:t>枚举值</w:t>
      </w:r>
      <w:r w:rsidR="00823B25">
        <w:rPr>
          <w:rFonts w:hint="eastAsia"/>
        </w:rPr>
        <w:t>命名</w:t>
      </w:r>
      <w:r w:rsidR="00823B25">
        <w:t>方式为</w:t>
      </w:r>
      <w:r w:rsidR="00823B25">
        <w:rPr>
          <w:rFonts w:hint="eastAsia"/>
        </w:rPr>
        <w:t>枚举</w:t>
      </w:r>
      <w:r w:rsidR="00823B25">
        <w:t>的</w:t>
      </w:r>
      <w:r w:rsidR="00823B25">
        <w:rPr>
          <w:rFonts w:hint="eastAsia"/>
        </w:rPr>
        <w:t>名称缩写</w:t>
      </w:r>
      <w:r w:rsidR="00203F1F">
        <w:rPr>
          <w:rFonts w:hint="eastAsia"/>
        </w:rPr>
        <w:t>(</w:t>
      </w:r>
      <w:r w:rsidR="00203F1F">
        <w:rPr>
          <w:rFonts w:hint="eastAsia"/>
        </w:rPr>
        <w:t>全部小写</w:t>
      </w:r>
      <w:r w:rsidR="00203F1F">
        <w:t>，</w:t>
      </w:r>
      <w:r w:rsidR="00203F1F">
        <w:rPr>
          <w:rFonts w:hint="eastAsia"/>
        </w:rPr>
        <w:t>最多</w:t>
      </w:r>
      <w:r w:rsidR="00203F1F">
        <w:rPr>
          <w:rFonts w:hint="eastAsia"/>
        </w:rPr>
        <w:t>3</w:t>
      </w:r>
      <w:r w:rsidR="00203F1F">
        <w:rPr>
          <w:rFonts w:hint="eastAsia"/>
        </w:rPr>
        <w:t>个</w:t>
      </w:r>
      <w:r w:rsidR="00203F1F">
        <w:t>字符</w:t>
      </w:r>
      <w:r w:rsidR="00203F1F">
        <w:rPr>
          <w:rFonts w:hint="eastAsia"/>
        </w:rPr>
        <w:t>)</w:t>
      </w:r>
      <w:r w:rsidR="00823B25">
        <w:rPr>
          <w:rFonts w:hint="eastAsia"/>
        </w:rPr>
        <w:t>+</w:t>
      </w:r>
      <w:r w:rsidR="00823B25">
        <w:rPr>
          <w:rFonts w:hint="eastAsia"/>
        </w:rPr>
        <w:t>名称</w:t>
      </w:r>
      <w:r w:rsidR="00823B25">
        <w:t>。</w:t>
      </w:r>
    </w:p>
    <w:p w:rsidR="006A2BED" w:rsidRPr="008E58D2" w:rsidRDefault="006A2BED" w:rsidP="006A2BED">
      <w:pPr>
        <w:spacing w:line="360" w:lineRule="auto"/>
      </w:pPr>
      <w:r w:rsidRPr="008E58D2">
        <w:t>示例如下：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6A2BED" w:rsidRPr="008E58D2" w:rsidTr="00203F1F">
        <w:trPr>
          <w:jc w:val="center"/>
        </w:trPr>
        <w:tc>
          <w:tcPr>
            <w:tcW w:w="7466" w:type="dxa"/>
            <w:shd w:val="clear" w:color="auto" w:fill="BFBFBF" w:themeFill="background1" w:themeFillShade="BF"/>
            <w:vAlign w:val="center"/>
          </w:tcPr>
          <w:p w:rsidR="006A2BED" w:rsidRPr="008E58D2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8E58D2">
              <w:rPr>
                <w:rFonts w:cs="新宋体"/>
                <w:color w:val="0000FF"/>
                <w:kern w:val="0"/>
                <w:sz w:val="15"/>
                <w:szCs w:val="15"/>
              </w:rPr>
              <w:t>enum</w:t>
            </w:r>
            <w:r w:rsidRPr="008E58D2">
              <w:rPr>
                <w:rFonts w:cs="新宋体"/>
                <w:kern w:val="0"/>
                <w:sz w:val="15"/>
                <w:szCs w:val="15"/>
              </w:rPr>
              <w:t xml:space="preserve"> </w:t>
            </w:r>
            <w:r w:rsidR="00203F1F">
              <w:rPr>
                <w:rFonts w:hint="eastAsia"/>
              </w:rPr>
              <w:t>TBQBillElement</w:t>
            </w:r>
            <w:r w:rsidR="00203F1F">
              <w:t>Type</w:t>
            </w:r>
          </w:p>
          <w:p w:rsidR="006A2BED" w:rsidRPr="008E58D2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8E58D2">
              <w:rPr>
                <w:rFonts w:cs="新宋体"/>
                <w:kern w:val="0"/>
                <w:sz w:val="15"/>
                <w:szCs w:val="15"/>
              </w:rPr>
              <w:t>{</w:t>
            </w:r>
          </w:p>
          <w:p w:rsidR="006A2BED" w:rsidRPr="008E58D2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8E58D2">
              <w:rPr>
                <w:rFonts w:cs="新宋体"/>
                <w:kern w:val="0"/>
                <w:sz w:val="15"/>
                <w:szCs w:val="15"/>
              </w:rPr>
              <w:tab/>
            </w:r>
            <w:r w:rsidR="00272BD9">
              <w:rPr>
                <w:rFonts w:cs="新宋体"/>
                <w:kern w:val="0"/>
                <w:sz w:val="15"/>
                <w:szCs w:val="15"/>
              </w:rPr>
              <w:t xml:space="preserve">betNull </w:t>
            </w:r>
            <w:r w:rsidRPr="008E58D2">
              <w:rPr>
                <w:rFonts w:cs="新宋体"/>
                <w:kern w:val="0"/>
                <w:sz w:val="15"/>
                <w:szCs w:val="15"/>
              </w:rPr>
              <w:t>,</w:t>
            </w:r>
          </w:p>
          <w:p w:rsidR="006A2BED" w:rsidRPr="008E58D2" w:rsidRDefault="00272BD9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>
              <w:rPr>
                <w:rFonts w:cs="新宋体"/>
                <w:kern w:val="0"/>
                <w:sz w:val="15"/>
                <w:szCs w:val="15"/>
              </w:rPr>
              <w:tab/>
              <w:t xml:space="preserve">betBill </w:t>
            </w:r>
            <w:r w:rsidR="006A2BED" w:rsidRPr="008E58D2">
              <w:rPr>
                <w:rFonts w:cs="新宋体"/>
                <w:kern w:val="0"/>
                <w:sz w:val="15"/>
                <w:szCs w:val="15"/>
              </w:rPr>
              <w:t>,</w:t>
            </w:r>
          </w:p>
          <w:p w:rsidR="006A2BED" w:rsidRPr="008E58D2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8E58D2">
              <w:rPr>
                <w:rFonts w:cs="新宋体"/>
                <w:kern w:val="0"/>
                <w:sz w:val="15"/>
                <w:szCs w:val="15"/>
              </w:rPr>
              <w:tab/>
            </w:r>
            <w:r w:rsidR="00272BD9">
              <w:rPr>
                <w:rFonts w:cs="新宋体"/>
                <w:kern w:val="0"/>
                <w:sz w:val="15"/>
                <w:szCs w:val="15"/>
              </w:rPr>
              <w:t>betElement</w:t>
            </w:r>
          </w:p>
          <w:p w:rsidR="006A2BED" w:rsidRPr="008E58D2" w:rsidRDefault="006A2BED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8E58D2">
              <w:rPr>
                <w:rFonts w:cs="新宋体"/>
                <w:kern w:val="0"/>
                <w:sz w:val="15"/>
                <w:szCs w:val="15"/>
              </w:rPr>
              <w:t>};</w:t>
            </w:r>
          </w:p>
          <w:p w:rsidR="006A2BED" w:rsidRPr="008E58D2" w:rsidRDefault="006A2BED" w:rsidP="00F81B72">
            <w:pPr>
              <w:keepNext/>
              <w:ind w:firstLineChars="250" w:firstLine="375"/>
              <w:rPr>
                <w:sz w:val="15"/>
                <w:szCs w:val="15"/>
              </w:rPr>
            </w:pPr>
          </w:p>
        </w:tc>
      </w:tr>
    </w:tbl>
    <w:p w:rsidR="006A2BED" w:rsidRPr="002E5FDA" w:rsidRDefault="006A2BED" w:rsidP="006A2BED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E5FDA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8E58D2" w:rsidRPr="002E5FDA">
        <w:rPr>
          <w:rFonts w:asciiTheme="majorEastAsia" w:eastAsiaTheme="majorEastAsia" w:hAnsiTheme="majorEastAsia"/>
          <w:sz w:val="21"/>
          <w:szCs w:val="21"/>
        </w:rPr>
        <w:t>3</w:t>
      </w:r>
      <w:r w:rsidRPr="002E5FDA">
        <w:rPr>
          <w:rFonts w:asciiTheme="majorEastAsia" w:eastAsiaTheme="majorEastAsia" w:hAnsiTheme="majorEastAsia"/>
          <w:sz w:val="21"/>
          <w:szCs w:val="21"/>
        </w:rPr>
        <w:t>.</w:t>
      </w:r>
      <w:r w:rsidRPr="002E5FDA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2E5FDA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2E5FDA">
        <w:rPr>
          <w:rFonts w:asciiTheme="majorEastAsia" w:eastAsiaTheme="majorEastAsia" w:hAnsiTheme="majorEastAsia" w:hint="eastAsia"/>
          <w:sz w:val="21"/>
          <w:szCs w:val="21"/>
        </w:rPr>
        <w:instrText>SEQ 示例 \* ARABIC \s 1</w:instrText>
      </w:r>
      <w:r w:rsidRPr="002E5FDA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2E5FDA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1490E">
        <w:rPr>
          <w:rFonts w:asciiTheme="majorEastAsia" w:eastAsiaTheme="majorEastAsia" w:hAnsiTheme="majorEastAsia"/>
          <w:noProof/>
          <w:sz w:val="21"/>
          <w:szCs w:val="21"/>
        </w:rPr>
        <w:t>4</w:t>
      </w:r>
      <w:r w:rsidRPr="002E5FDA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6A2BED" w:rsidRPr="004D3CBE" w:rsidRDefault="009D4389" w:rsidP="004D3CBE">
      <w:pPr>
        <w:pStyle w:val="2"/>
      </w:pPr>
      <w:bookmarkStart w:id="529" w:name="_Toc332207583"/>
      <w:bookmarkStart w:id="530" w:name="_Toc448165176"/>
      <w:r w:rsidRPr="004D3CBE">
        <w:rPr>
          <w:rFonts w:hint="eastAsia"/>
        </w:rPr>
        <w:t>3.1</w:t>
      </w:r>
      <w:r w:rsidR="007716EE">
        <w:t>1</w:t>
      </w:r>
      <w:r w:rsidR="006A2BED" w:rsidRPr="004D3CBE">
        <w:rPr>
          <w:rFonts w:hint="eastAsia"/>
        </w:rPr>
        <w:t>关键字</w:t>
      </w:r>
      <w:bookmarkEnd w:id="529"/>
      <w:bookmarkEnd w:id="530"/>
    </w:p>
    <w:p w:rsidR="006A2BED" w:rsidRDefault="006A2BED" w:rsidP="006A2BED">
      <w:pPr>
        <w:rPr>
          <w:rFonts w:ascii="宋体" w:hAnsi="宋体"/>
        </w:rPr>
      </w:pPr>
      <w:r>
        <w:rPr>
          <w:rFonts w:ascii="宋体" w:hAnsi="宋体" w:hint="eastAsia"/>
        </w:rPr>
        <w:t>C++关键字表详见附录</w:t>
      </w:r>
    </w:p>
    <w:p w:rsidR="00851695" w:rsidRPr="007F4C02" w:rsidRDefault="00851695" w:rsidP="007F4C02"/>
    <w:p w:rsidR="002F0B75" w:rsidRPr="00745D92" w:rsidRDefault="00933288" w:rsidP="00745D92">
      <w:pPr>
        <w:pStyle w:val="1"/>
      </w:pPr>
      <w:bookmarkStart w:id="531" w:name="_Toc448165177"/>
      <w:r w:rsidRPr="00745D92">
        <w:t>4</w:t>
      </w:r>
      <w:r w:rsidR="00203BB9" w:rsidRPr="00745D92">
        <w:rPr>
          <w:rFonts w:hint="eastAsia"/>
        </w:rPr>
        <w:t>、</w:t>
      </w:r>
      <w:r w:rsidR="00BB7179" w:rsidRPr="00745D92">
        <w:t>语句规范</w:t>
      </w:r>
      <w:bookmarkEnd w:id="531"/>
    </w:p>
    <w:p w:rsidR="00BB7179" w:rsidRDefault="00933288" w:rsidP="00533B57">
      <w:pPr>
        <w:pStyle w:val="2"/>
      </w:pPr>
      <w:bookmarkStart w:id="532" w:name="_Toc448165178"/>
      <w:r>
        <w:t>4</w:t>
      </w:r>
      <w:r w:rsidR="00BB7179">
        <w:rPr>
          <w:rFonts w:hint="eastAsia"/>
        </w:rPr>
        <w:t>.1</w:t>
      </w:r>
      <w:r w:rsidR="00BB7179">
        <w:t xml:space="preserve"> return</w:t>
      </w:r>
      <w:bookmarkEnd w:id="532"/>
    </w:p>
    <w:p w:rsidR="00BB7179" w:rsidRDefault="00BB7179" w:rsidP="00BB7179">
      <w:r>
        <w:tab/>
      </w:r>
      <w:r w:rsidR="00716D52">
        <w:t>Return</w:t>
      </w:r>
      <w:r w:rsidR="00716D52">
        <w:rPr>
          <w:rFonts w:hint="eastAsia"/>
        </w:rPr>
        <w:t>后面</w:t>
      </w:r>
      <w:r w:rsidR="00716D52">
        <w:t>要加一个空格，</w:t>
      </w:r>
      <w:r w:rsidR="00716D52">
        <w:rPr>
          <w:rFonts w:hint="eastAsia"/>
        </w:rPr>
        <w:t>简单</w:t>
      </w:r>
      <w:r w:rsidR="00716D52">
        <w:t>的表达式</w:t>
      </w:r>
      <w:r w:rsidR="00716D52">
        <w:rPr>
          <w:rFonts w:hint="eastAsia"/>
        </w:rPr>
        <w:t>不要加括号</w:t>
      </w:r>
      <w:r w:rsidR="00716D52">
        <w:t>，</w:t>
      </w:r>
      <w:r w:rsidR="00716D52">
        <w:rPr>
          <w:rFonts w:hint="eastAsia"/>
        </w:rPr>
        <w:t>但复杂度较高的</w:t>
      </w:r>
      <w:r w:rsidR="00716D52">
        <w:t>表达式</w:t>
      </w:r>
      <w:r w:rsidR="00716D52">
        <w:rPr>
          <w:rFonts w:hint="eastAsia"/>
        </w:rPr>
        <w:t>可以通过增加括号提升代码可读性。</w:t>
      </w:r>
      <w:r w:rsidR="00716D52">
        <w:t>例如</w:t>
      </w:r>
      <w:r w:rsidR="00716D52">
        <w:rPr>
          <w:rFonts w:hint="eastAsia"/>
        </w:rPr>
        <w:t>：</w:t>
      </w:r>
    </w:p>
    <w:p w:rsidR="00DA2387" w:rsidRPr="00BB7179" w:rsidRDefault="00DA2387" w:rsidP="00BB7179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2387" w:rsidTr="00DE13CE">
        <w:tc>
          <w:tcPr>
            <w:tcW w:w="4148" w:type="dxa"/>
            <w:shd w:val="clear" w:color="auto" w:fill="D0CECE" w:themeFill="background2" w:themeFillShade="E6"/>
          </w:tcPr>
          <w:p w:rsidR="00DA2387" w:rsidRDefault="00DA2387" w:rsidP="00DA2387">
            <w:pPr>
              <w:jc w:val="center"/>
            </w:pPr>
            <w:bookmarkStart w:id="533" w:name="_Hlk441043385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A2387" w:rsidRDefault="00DA2387" w:rsidP="00DA2387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DA2387" w:rsidTr="00DE13CE">
        <w:tc>
          <w:tcPr>
            <w:tcW w:w="4148" w:type="dxa"/>
            <w:shd w:val="clear" w:color="auto" w:fill="D0CECE" w:themeFill="background2" w:themeFillShade="E6"/>
          </w:tcPr>
          <w:p w:rsidR="00DA2387" w:rsidRPr="00816929" w:rsidRDefault="00DA2387" w:rsidP="00DA2387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16929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>//</w:t>
            </w:r>
            <w:r w:rsidRPr="00816929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>好：圆括号提高复杂的表达式的可读性</w:t>
            </w:r>
          </w:p>
          <w:p w:rsidR="00DA2387" w:rsidRPr="00816929" w:rsidRDefault="00DA2387" w:rsidP="00DA2387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16929">
              <w:rPr>
                <w:rFonts w:asciiTheme="minorHAnsi"/>
                <w:sz w:val="15"/>
                <w:szCs w:val="15"/>
              </w:rPr>
              <w:t xml:space="preserve">return (some_long_condition&amp;&amp;another_condition); </w:t>
            </w:r>
          </w:p>
          <w:p w:rsidR="00DA2387" w:rsidRPr="00816929" w:rsidRDefault="00DA2387" w:rsidP="00DA2387">
            <w:r w:rsidRPr="00816929">
              <w:rPr>
                <w:sz w:val="15"/>
                <w:szCs w:val="15"/>
              </w:rPr>
              <w:t xml:space="preserve">return result; 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>//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>好：简单表达式不需要圆括号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 xml:space="preserve">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F7D73" w:rsidRPr="00816929" w:rsidRDefault="001F7D73" w:rsidP="001F7D73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16929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 </w:t>
            </w:r>
            <w:r w:rsidRPr="00816929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>坏：谁会写这样的表达式</w:t>
            </w:r>
            <w:r w:rsidR="00DE13CE">
              <w:rPr>
                <w:rFonts w:asciiTheme="minorHAnsi" w:hint="eastAsia"/>
                <w:b/>
                <w:color w:val="538135" w:themeColor="accent6" w:themeShade="BF"/>
                <w:sz w:val="15"/>
                <w:szCs w:val="15"/>
              </w:rPr>
              <w:t xml:space="preserve"> </w:t>
            </w:r>
            <w:r w:rsidRPr="00816929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var = (value);? </w:t>
            </w:r>
          </w:p>
          <w:p w:rsidR="001F7D73" w:rsidRPr="00816929" w:rsidRDefault="001F7D73" w:rsidP="001F7D73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16929">
              <w:rPr>
                <w:rFonts w:asciiTheme="minorHAnsi"/>
                <w:sz w:val="15"/>
                <w:szCs w:val="15"/>
              </w:rPr>
              <w:t xml:space="preserve">return (value); </w:t>
            </w:r>
          </w:p>
          <w:p w:rsidR="00DA2387" w:rsidRPr="00816929" w:rsidRDefault="001F7D73" w:rsidP="001F7D73">
            <w:r w:rsidRPr="00816929">
              <w:rPr>
                <w:sz w:val="15"/>
                <w:szCs w:val="15"/>
              </w:rPr>
              <w:t xml:space="preserve">return(result); 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 xml:space="preserve">// 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>坏：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>return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>不是函数</w:t>
            </w:r>
            <w:r w:rsidRPr="00816929">
              <w:rPr>
                <w:b/>
                <w:color w:val="538135" w:themeColor="accent6" w:themeShade="BF"/>
                <w:sz w:val="15"/>
                <w:szCs w:val="15"/>
              </w:rPr>
              <w:t xml:space="preserve"> </w:t>
            </w:r>
          </w:p>
        </w:tc>
      </w:tr>
    </w:tbl>
    <w:bookmarkEnd w:id="533"/>
    <w:p w:rsidR="00EA121C" w:rsidRDefault="00EA121C" w:rsidP="00EA121C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5.1</w:t>
      </w:r>
    </w:p>
    <w:p w:rsidR="00EA121C" w:rsidRDefault="00EA121C" w:rsidP="00BB7179"/>
    <w:p w:rsidR="00843681" w:rsidRDefault="00933288" w:rsidP="00533B57">
      <w:pPr>
        <w:pStyle w:val="2"/>
      </w:pPr>
      <w:bookmarkStart w:id="534" w:name="_Toc448165179"/>
      <w:r>
        <w:t>4</w:t>
      </w:r>
      <w:r w:rsidR="00843681">
        <w:t xml:space="preserve">.2 </w:t>
      </w:r>
      <w:r w:rsidR="00843681">
        <w:rPr>
          <w:rFonts w:hint="eastAsia"/>
        </w:rPr>
        <w:t xml:space="preserve">if </w:t>
      </w:r>
      <w:r w:rsidR="00843681">
        <w:t>else</w:t>
      </w:r>
      <w:bookmarkEnd w:id="534"/>
    </w:p>
    <w:p w:rsidR="00EA121C" w:rsidRDefault="00843681" w:rsidP="00843681">
      <w:r>
        <w:tab/>
      </w:r>
      <w:r w:rsidR="00EA121C">
        <w:rPr>
          <w:rFonts w:hint="eastAsia"/>
        </w:rPr>
        <w:t>(</w:t>
      </w:r>
      <w:r w:rsidR="00EA121C">
        <w:t>1</w:t>
      </w:r>
      <w:r w:rsidR="00EA121C">
        <w:rPr>
          <w:rFonts w:hint="eastAsia"/>
        </w:rPr>
        <w:t>)</w:t>
      </w:r>
      <w:r>
        <w:rPr>
          <w:rFonts w:hint="eastAsia"/>
        </w:rPr>
        <w:t>所有情况下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t>左</w:t>
      </w:r>
      <w:r>
        <w:rPr>
          <w:rFonts w:hint="eastAsia"/>
        </w:rPr>
        <w:t>圆</w:t>
      </w:r>
      <w:r>
        <w:t>括号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t xml:space="preserve">’ </w:t>
      </w:r>
      <w:r w:rsidR="00FB7D1C">
        <w:rPr>
          <w:rFonts w:hint="eastAsia"/>
        </w:rPr>
        <w:t>中</w:t>
      </w:r>
      <w:r>
        <w:rPr>
          <w:rFonts w:hint="eastAsia"/>
        </w:rPr>
        <w:t>间都</w:t>
      </w:r>
      <w:r w:rsidR="00FB7D1C">
        <w:rPr>
          <w:rFonts w:hint="eastAsia"/>
        </w:rPr>
        <w:t>要</w:t>
      </w:r>
      <w:r>
        <w:rPr>
          <w:rFonts w:hint="eastAsia"/>
        </w:rPr>
        <w:t>有个空格。</w:t>
      </w:r>
    </w:p>
    <w:p w:rsidR="00843681" w:rsidRDefault="00EA121C" w:rsidP="00EA121C">
      <w:pPr>
        <w:ind w:firstLine="420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t xml:space="preserve"> else if </w:t>
      </w:r>
      <w:r>
        <w:rPr>
          <w:rFonts w:hint="eastAsia"/>
        </w:rPr>
        <w:t>必须</w:t>
      </w:r>
      <w:r>
        <w:t>写在一行</w:t>
      </w:r>
      <w:r>
        <w:rPr>
          <w:rFonts w:hint="eastAsia"/>
        </w:rPr>
        <w:t>。</w:t>
      </w:r>
      <w:r w:rsidR="00843681">
        <w:t>例如</w:t>
      </w:r>
      <w:r w:rsidR="0084368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3681" w:rsidTr="00F81B72">
        <w:tc>
          <w:tcPr>
            <w:tcW w:w="4148" w:type="dxa"/>
            <w:shd w:val="clear" w:color="auto" w:fill="D0CECE" w:themeFill="background2" w:themeFillShade="E6"/>
          </w:tcPr>
          <w:p w:rsidR="00843681" w:rsidRDefault="00843681" w:rsidP="00F81B72">
            <w:pPr>
              <w:jc w:val="center"/>
            </w:pPr>
            <w:bookmarkStart w:id="535" w:name="_Hlk441045540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843681" w:rsidRDefault="00843681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843681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843681" w:rsidRDefault="00843681" w:rsidP="00843681">
            <w:pPr>
              <w:pStyle w:val="Default"/>
              <w:jc w:val="both"/>
              <w:rPr>
                <w:sz w:val="19"/>
                <w:szCs w:val="19"/>
              </w:rPr>
            </w:pPr>
            <w:r w:rsidRPr="00843681">
              <w:rPr>
                <w:rFonts w:asciiTheme="minorHAnsi"/>
                <w:sz w:val="15"/>
                <w:szCs w:val="15"/>
              </w:rPr>
              <w:t>if (condition)</w:t>
            </w:r>
            <w:r>
              <w:rPr>
                <w:sz w:val="19"/>
                <w:szCs w:val="19"/>
              </w:rPr>
              <w:t xml:space="preserve">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else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16929" w:rsidRDefault="00843681" w:rsidP="00843681">
            <w:pPr>
              <w:pStyle w:val="Default"/>
              <w:jc w:val="both"/>
              <w:rPr>
                <w:rFonts w:asciiTheme="minorHAnsi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if(condition)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else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16929" w:rsidRDefault="00843681" w:rsidP="00843681">
            <w:pPr>
              <w:pStyle w:val="Default"/>
              <w:jc w:val="both"/>
              <w:rPr>
                <w:rFonts w:asciiTheme="minorHAnsi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</w:tr>
      <w:tr w:rsidR="00843681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if (condition)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else if (condition)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16929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if (condition)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else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if (condition)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843681" w:rsidRPr="00843681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843681" w:rsidRPr="00816929" w:rsidRDefault="00843681" w:rsidP="00843681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843681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</w:tr>
    </w:tbl>
    <w:bookmarkEnd w:id="535"/>
    <w:p w:rsidR="00843681" w:rsidRDefault="00EA121C" w:rsidP="00EA121C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5.2</w:t>
      </w:r>
    </w:p>
    <w:p w:rsidR="00EA121C" w:rsidRDefault="00EA121C" w:rsidP="00EA121C">
      <w:pPr>
        <w:jc w:val="left"/>
      </w:pPr>
    </w:p>
    <w:p w:rsidR="00EA121C" w:rsidRDefault="00933288" w:rsidP="00533B57">
      <w:pPr>
        <w:pStyle w:val="2"/>
      </w:pPr>
      <w:bookmarkStart w:id="536" w:name="_Toc448165180"/>
      <w:r>
        <w:t>4</w:t>
      </w:r>
      <w:r w:rsidR="00EA121C">
        <w:t xml:space="preserve">.3 </w:t>
      </w:r>
      <w:r w:rsidR="00EA121C">
        <w:rPr>
          <w:rFonts w:hint="eastAsia"/>
        </w:rPr>
        <w:t>循环语句</w:t>
      </w:r>
      <w:bookmarkEnd w:id="536"/>
    </w:p>
    <w:p w:rsidR="00EA121C" w:rsidRPr="00B82FEE" w:rsidDel="00185B83" w:rsidRDefault="00EA121C" w:rsidP="00EA121C">
      <w:pPr>
        <w:rPr>
          <w:del w:id="537" w:author="3A-4-D-58  王力钧" w:date="2016-04-11T19:01:00Z"/>
          <w:strike/>
          <w:rPrChange w:id="538" w:author="3A-4-D-58  王力钧" w:date="2016-04-11T16:20:00Z">
            <w:rPr>
              <w:del w:id="539" w:author="3A-4-D-58  王力钧" w:date="2016-04-11T19:01:00Z"/>
            </w:rPr>
          </w:rPrChange>
        </w:rPr>
      </w:pPr>
      <w:del w:id="540" w:author="3A-4-D-58  王力钧" w:date="2016-04-11T19:01:00Z">
        <w:r w:rsidDel="00185B83">
          <w:tab/>
        </w:r>
        <w:r w:rsidR="00E13865" w:rsidRPr="00B82FEE" w:rsidDel="00185B83">
          <w:rPr>
            <w:strike/>
            <w:rPrChange w:id="541" w:author="3A-4-D-58  王力钧" w:date="2016-04-11T16:20:00Z">
              <w:rPr/>
            </w:rPrChange>
          </w:rPr>
          <w:delText>(1)</w:delText>
        </w:r>
        <w:r w:rsidR="00E13865" w:rsidRPr="00B82FEE" w:rsidDel="00185B83">
          <w:rPr>
            <w:rFonts w:hint="eastAsia"/>
            <w:strike/>
            <w:rPrChange w:id="542" w:author="3A-4-D-58  王力钧" w:date="2016-04-11T16:20:00Z">
              <w:rPr>
                <w:rFonts w:hint="eastAsia"/>
              </w:rPr>
            </w:rPrChange>
          </w:rPr>
          <w:delText>禁止使用空循环语句。</w:delText>
        </w:r>
      </w:del>
    </w:p>
    <w:p w:rsidR="00E13865" w:rsidRDefault="00E13865" w:rsidP="00EA121C">
      <w:r>
        <w:tab/>
        <w:t>(</w:t>
      </w:r>
      <w:del w:id="543" w:author="3A-4-D-58  王力钧" w:date="2016-04-11T19:02:00Z">
        <w:r w:rsidDel="00185B83">
          <w:delText>2</w:delText>
        </w:r>
      </w:del>
      <w:ins w:id="544" w:author="3A-4-D-58  王力钧" w:date="2016-04-11T19:02:00Z">
        <w:r w:rsidR="00185B83">
          <w:t>1</w:t>
        </w:r>
      </w:ins>
      <w:r>
        <w:t>)</w:t>
      </w:r>
      <w:r>
        <w:rPr>
          <w:rFonts w:hint="eastAsia"/>
        </w:rPr>
        <w:t>无论循环语句主体有几行，</w:t>
      </w:r>
      <w:r>
        <w:t>都必须</w:t>
      </w:r>
      <w:r>
        <w:rPr>
          <w:rFonts w:hint="eastAsia"/>
        </w:rPr>
        <w:t>使用花括号‘</w:t>
      </w:r>
      <w:r>
        <w:rPr>
          <w:rFonts w:hint="eastAsia"/>
        </w:rPr>
        <w:t>{</w:t>
      </w:r>
      <w:r>
        <w:t xml:space="preserve"> }’</w:t>
      </w:r>
      <w:r>
        <w:rPr>
          <w:rFonts w:hint="eastAsia"/>
        </w:rPr>
        <w:t>将循环主体括起来。</w:t>
      </w:r>
    </w:p>
    <w:p w:rsidR="00EA44ED" w:rsidRPr="00540BA5" w:rsidDel="007134FE" w:rsidRDefault="00EA44ED" w:rsidP="00EA121C">
      <w:pPr>
        <w:rPr>
          <w:del w:id="545" w:author="3A-4-D-58  王力钧" w:date="2016-04-11T19:02:00Z"/>
          <w:strike/>
          <w:rPrChange w:id="546" w:author="3A-4-D-58  王力钧" w:date="2016-04-11T16:21:00Z">
            <w:rPr>
              <w:del w:id="547" w:author="3A-4-D-58  王力钧" w:date="2016-04-11T19:02:00Z"/>
            </w:rPr>
          </w:rPrChange>
        </w:rPr>
      </w:pPr>
      <w:del w:id="548" w:author="3A-4-D-58  王力钧" w:date="2016-04-11T19:02:00Z">
        <w:r w:rsidDel="007134FE">
          <w:tab/>
        </w:r>
        <w:r w:rsidRPr="00540BA5" w:rsidDel="007134FE">
          <w:rPr>
            <w:strike/>
            <w:rPrChange w:id="549" w:author="3A-4-D-58  王力钧" w:date="2016-04-11T16:21:00Z">
              <w:rPr/>
            </w:rPrChange>
          </w:rPr>
          <w:delText>(3)</w:delText>
        </w:r>
        <w:r w:rsidRPr="00540BA5" w:rsidDel="007134FE">
          <w:rPr>
            <w:rFonts w:hint="eastAsia"/>
            <w:strike/>
            <w:rPrChange w:id="550" w:author="3A-4-D-58  王力钧" w:date="2016-04-11T16:21:00Z">
              <w:rPr>
                <w:rFonts w:hint="eastAsia"/>
              </w:rPr>
            </w:rPrChange>
          </w:rPr>
          <w:delText>如果是</w:delText>
        </w:r>
        <w:r w:rsidR="008A402B" w:rsidRPr="00540BA5" w:rsidDel="007134FE">
          <w:rPr>
            <w:rFonts w:hint="eastAsia"/>
            <w:strike/>
            <w:rPrChange w:id="551" w:author="3A-4-D-58  王力钧" w:date="2016-04-11T16:21:00Z">
              <w:rPr>
                <w:rFonts w:hint="eastAsia"/>
              </w:rPr>
            </w:rPrChange>
          </w:rPr>
          <w:delText>多重循环，建议</w:delText>
        </w:r>
        <w:r w:rsidRPr="00540BA5" w:rsidDel="007134FE">
          <w:rPr>
            <w:rFonts w:hint="eastAsia"/>
            <w:strike/>
            <w:rPrChange w:id="552" w:author="3A-4-D-58  王力钧" w:date="2016-04-11T16:21:00Z">
              <w:rPr>
                <w:rFonts w:hint="eastAsia"/>
              </w:rPr>
            </w:rPrChange>
          </w:rPr>
          <w:delText>将最忙的循环放在最内层。</w:delText>
        </w:r>
      </w:del>
    </w:p>
    <w:p w:rsidR="00E13865" w:rsidRDefault="00E13865" w:rsidP="00EA121C"/>
    <w:p w:rsidR="00E13865" w:rsidRDefault="00933288" w:rsidP="00533B57">
      <w:pPr>
        <w:pStyle w:val="3"/>
      </w:pPr>
      <w:bookmarkStart w:id="553" w:name="_Toc448165181"/>
      <w:r>
        <w:t>4</w:t>
      </w:r>
      <w:r w:rsidR="001A7AC4">
        <w:t xml:space="preserve">.3.1 </w:t>
      </w:r>
      <w:r w:rsidR="001A7AC4">
        <w:rPr>
          <w:rFonts w:hint="eastAsia"/>
        </w:rPr>
        <w:t>for</w:t>
      </w:r>
      <w:r w:rsidR="001A7AC4">
        <w:rPr>
          <w:rFonts w:hint="eastAsia"/>
        </w:rPr>
        <w:t>语句</w:t>
      </w:r>
      <w:bookmarkEnd w:id="553"/>
    </w:p>
    <w:p w:rsidR="001A7AC4" w:rsidRDefault="001A7AC4" w:rsidP="001A7AC4">
      <w:r>
        <w:tab/>
      </w:r>
      <w:r>
        <w:rPr>
          <w:rFonts w:hint="eastAsia"/>
        </w:rPr>
        <w:t>无论循环变量</w:t>
      </w:r>
      <w:r>
        <w:t>是否已经初始化，</w:t>
      </w:r>
      <w:r>
        <w:rPr>
          <w:rFonts w:hint="eastAsia"/>
        </w:rPr>
        <w:t>都要在循环语句中初始化。</w:t>
      </w:r>
      <w:r>
        <w:t>例如</w:t>
      </w:r>
      <w:r w:rsidR="00184D9B">
        <w:rPr>
          <w:rFonts w:hint="eastAsia"/>
        </w:rPr>
        <w:t>：（如果</w:t>
      </w:r>
      <w:r w:rsidR="00184D9B">
        <w:rPr>
          <w:rFonts w:hint="eastAsia"/>
        </w:rPr>
        <w:t>i</w:t>
      </w:r>
      <w:r w:rsidR="00184D9B">
        <w:rPr>
          <w:rFonts w:hint="eastAsia"/>
        </w:rPr>
        <w:t>是一个已经初始化的变量怎么办，所以我觉得这条规则不一定通用）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7AC4" w:rsidTr="00F81B72">
        <w:tc>
          <w:tcPr>
            <w:tcW w:w="4148" w:type="dxa"/>
            <w:shd w:val="clear" w:color="auto" w:fill="D0CECE" w:themeFill="background2" w:themeFillShade="E6"/>
          </w:tcPr>
          <w:p w:rsidR="001A7AC4" w:rsidRDefault="001A7AC4" w:rsidP="00F81B72">
            <w:pPr>
              <w:jc w:val="center"/>
            </w:pPr>
            <w:bookmarkStart w:id="554" w:name="_Hlk441046397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A7AC4" w:rsidRDefault="001A7AC4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1A7AC4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int i = 0;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for (i = 0; i &lt; kSomeNumber; ++i)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1A7AC4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1A7AC4" w:rsidRPr="00816929" w:rsidRDefault="001A7AC4" w:rsidP="001A7AC4">
            <w:pPr>
              <w:pStyle w:val="Default"/>
              <w:jc w:val="both"/>
              <w:rPr>
                <w:rFonts w:asciiTheme="minorHAnsi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int i = 0;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for (; i &lt; kSomeNumber; ++i)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1A7AC4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1A7AC4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1A7AC4" w:rsidRPr="00816929" w:rsidRDefault="001A7AC4" w:rsidP="001A7AC4">
            <w:pPr>
              <w:pStyle w:val="Default"/>
              <w:jc w:val="both"/>
              <w:rPr>
                <w:rFonts w:asciiTheme="minorHAnsi"/>
              </w:rPr>
            </w:pPr>
            <w:r w:rsidRPr="001A7AC4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</w:tr>
    </w:tbl>
    <w:bookmarkEnd w:id="554"/>
    <w:p w:rsidR="001A7AC4" w:rsidRDefault="001A7AC4" w:rsidP="001A7AC4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5.3</w:t>
      </w:r>
    </w:p>
    <w:p w:rsidR="001A7AC4" w:rsidRDefault="00933288" w:rsidP="00533B57">
      <w:pPr>
        <w:pStyle w:val="3"/>
      </w:pPr>
      <w:bookmarkStart w:id="555" w:name="_Toc448165182"/>
      <w:r>
        <w:t>4</w:t>
      </w:r>
      <w:r w:rsidR="001A7AC4">
        <w:rPr>
          <w:rFonts w:hint="eastAsia"/>
        </w:rPr>
        <w:t xml:space="preserve">.3.2 </w:t>
      </w:r>
      <w:r w:rsidR="001A7AC4">
        <w:t>while</w:t>
      </w:r>
      <w:r w:rsidR="001A7AC4">
        <w:rPr>
          <w:rFonts w:hint="eastAsia"/>
        </w:rPr>
        <w:t>与</w:t>
      </w:r>
      <w:r w:rsidR="001A7AC4">
        <w:t>do while</w:t>
      </w:r>
      <w:bookmarkEnd w:id="555"/>
    </w:p>
    <w:p w:rsidR="001A7AC4" w:rsidRDefault="001A7AC4" w:rsidP="001A7AC4">
      <w:r>
        <w:tab/>
      </w:r>
      <w:r>
        <w:rPr>
          <w:rFonts w:hint="eastAsia"/>
        </w:rPr>
        <w:t>如果</w:t>
      </w:r>
      <w:r>
        <w:t>while</w:t>
      </w:r>
      <w:r>
        <w:t>中的条件恒</w:t>
      </w:r>
      <w:r>
        <w:rPr>
          <w:rFonts w:hint="eastAsia"/>
        </w:rPr>
        <w:t>为</w:t>
      </w:r>
      <w:r>
        <w:t>真，</w:t>
      </w:r>
      <w:r>
        <w:rPr>
          <w:rFonts w:hint="eastAsia"/>
        </w:rPr>
        <w:t>使用‘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>而不是‘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。例如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7AC4" w:rsidTr="00F81B72">
        <w:tc>
          <w:tcPr>
            <w:tcW w:w="4148" w:type="dxa"/>
            <w:shd w:val="clear" w:color="auto" w:fill="D0CECE" w:themeFill="background2" w:themeFillShade="E6"/>
          </w:tcPr>
          <w:p w:rsidR="001A7AC4" w:rsidRDefault="001A7AC4" w:rsidP="00F81B72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A7AC4" w:rsidRDefault="001A7AC4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1A7AC4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>while (</w:t>
            </w:r>
            <w:r w:rsidR="00F6691C">
              <w:rPr>
                <w:rFonts w:asciiTheme="minorHAnsi"/>
                <w:sz w:val="15"/>
                <w:szCs w:val="15"/>
              </w:rPr>
              <w:t>true</w:t>
            </w:r>
            <w:r w:rsidRPr="00F6691C">
              <w:rPr>
                <w:rFonts w:asciiTheme="minorHAnsi"/>
                <w:sz w:val="15"/>
                <w:szCs w:val="15"/>
              </w:rPr>
              <w:t xml:space="preserve">)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F6691C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 Repeat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while (1)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F6691C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 Repeat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</w:tr>
      <w:tr w:rsidR="001A7AC4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do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F6691C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//Repeat </w:t>
            </w:r>
          </w:p>
          <w:p w:rsidR="001A7AC4" w:rsidRPr="00F6691C" w:rsidRDefault="001A7AC4" w:rsidP="00F6691C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>} while (</w:t>
            </w:r>
            <w:r w:rsidR="00F6691C">
              <w:rPr>
                <w:rFonts w:asciiTheme="minorHAnsi"/>
                <w:sz w:val="15"/>
                <w:szCs w:val="15"/>
              </w:rPr>
              <w:t>true</w:t>
            </w:r>
            <w:r w:rsidRPr="00F6691C">
              <w:rPr>
                <w:rFonts w:asciiTheme="minorHAnsi"/>
                <w:sz w:val="15"/>
                <w:szCs w:val="15"/>
              </w:rPr>
              <w:t xml:space="preserve">);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do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F6691C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//Repeat </w:t>
            </w:r>
          </w:p>
          <w:p w:rsidR="001A7AC4" w:rsidRPr="00F6691C" w:rsidRDefault="001A7AC4" w:rsidP="001A7AC4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F6691C">
              <w:rPr>
                <w:rFonts w:asciiTheme="minorHAnsi"/>
                <w:sz w:val="15"/>
                <w:szCs w:val="15"/>
              </w:rPr>
              <w:t xml:space="preserve">}while(1); </w:t>
            </w:r>
          </w:p>
        </w:tc>
      </w:tr>
    </w:tbl>
    <w:p w:rsidR="001A7AC4" w:rsidRDefault="00F6691C" w:rsidP="00F6691C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5.4</w:t>
      </w:r>
    </w:p>
    <w:p w:rsidR="00F6691C" w:rsidRDefault="00F6691C" w:rsidP="00F6691C">
      <w:pPr>
        <w:jc w:val="center"/>
      </w:pPr>
    </w:p>
    <w:p w:rsidR="00F6691C" w:rsidRDefault="00933288" w:rsidP="00533B57">
      <w:pPr>
        <w:pStyle w:val="2"/>
      </w:pPr>
      <w:bookmarkStart w:id="556" w:name="_Toc448165183"/>
      <w:r>
        <w:t>4</w:t>
      </w:r>
      <w:r w:rsidR="00F6691C">
        <w:t xml:space="preserve">.4 </w:t>
      </w:r>
      <w:r w:rsidR="00F6691C">
        <w:rPr>
          <w:rFonts w:hint="eastAsia"/>
        </w:rPr>
        <w:t>switch</w:t>
      </w:r>
      <w:r w:rsidR="00F6691C">
        <w:t>-case</w:t>
      </w:r>
      <w:r w:rsidR="00F6691C">
        <w:rPr>
          <w:rFonts w:hint="eastAsia"/>
        </w:rPr>
        <w:t>语句</w:t>
      </w:r>
      <w:bookmarkEnd w:id="556"/>
    </w:p>
    <w:p w:rsidR="00F6691C" w:rsidRDefault="00F6691C" w:rsidP="00F6691C">
      <w:r>
        <w:tab/>
      </w:r>
      <w:r w:rsidR="003649B1">
        <w:rPr>
          <w:rFonts w:hint="eastAsia"/>
        </w:rPr>
        <w:t>(</w:t>
      </w:r>
      <w:r w:rsidR="003649B1">
        <w:t>1</w:t>
      </w:r>
      <w:r w:rsidR="003649B1">
        <w:rPr>
          <w:rFonts w:hint="eastAsia"/>
        </w:rPr>
        <w:t>)</w:t>
      </w:r>
      <w:r w:rsidR="003649B1">
        <w:rPr>
          <w:rFonts w:hint="eastAsia"/>
        </w:rPr>
        <w:t>通常情况下</w:t>
      </w:r>
      <w:r w:rsidR="003649B1">
        <w:t>，</w:t>
      </w:r>
      <w:r w:rsidR="003649B1">
        <w:rPr>
          <w:rFonts w:hint="eastAsia"/>
        </w:rPr>
        <w:t>每一个</w:t>
      </w:r>
      <w:r w:rsidR="003649B1">
        <w:t>case</w:t>
      </w:r>
      <w:r w:rsidR="003649B1">
        <w:rPr>
          <w:rFonts w:hint="eastAsia"/>
        </w:rPr>
        <w:t>代码段均需要</w:t>
      </w:r>
      <w:r w:rsidR="003649B1">
        <w:rPr>
          <w:rFonts w:hint="eastAsia"/>
        </w:rPr>
        <w:t>break</w:t>
      </w:r>
      <w:r w:rsidR="003649B1">
        <w:t>结尾，</w:t>
      </w:r>
      <w:r w:rsidR="003649B1">
        <w:rPr>
          <w:rFonts w:hint="eastAsia"/>
        </w:rPr>
        <w:t>如果有</w:t>
      </w:r>
      <w:r w:rsidR="003649B1">
        <w:t>特殊</w:t>
      </w:r>
      <w:r w:rsidR="003649B1">
        <w:rPr>
          <w:rFonts w:hint="eastAsia"/>
        </w:rPr>
        <w:t>情况不适用</w:t>
      </w:r>
      <w:r w:rsidR="003649B1">
        <w:t>break</w:t>
      </w:r>
      <w:r w:rsidR="003649B1">
        <w:t>，</w:t>
      </w:r>
      <w:r w:rsidR="003649B1">
        <w:rPr>
          <w:rFonts w:hint="eastAsia"/>
        </w:rPr>
        <w:t>需要注释说明。</w:t>
      </w:r>
    </w:p>
    <w:p w:rsidR="003649B1" w:rsidRDefault="003649B1" w:rsidP="00F6691C">
      <w:r>
        <w:tab/>
        <w:t>(2)</w:t>
      </w:r>
      <w:r>
        <w:rPr>
          <w:rFonts w:hint="eastAsia"/>
        </w:rPr>
        <w:t>无论有多少个</w:t>
      </w:r>
      <w:r>
        <w:t>case</w:t>
      </w:r>
      <w:r>
        <w:t>，</w:t>
      </w:r>
      <w:r>
        <w:t>switch</w:t>
      </w:r>
      <w:r>
        <w:rPr>
          <w:rFonts w:hint="eastAsia"/>
        </w:rPr>
        <w:t>语句</w:t>
      </w:r>
      <w:r>
        <w:t>必须</w:t>
      </w:r>
      <w:r>
        <w:rPr>
          <w:rFonts w:hint="eastAsia"/>
        </w:rPr>
        <w:t>使用</w:t>
      </w:r>
      <w:r>
        <w:t>花括号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t>}’</w:t>
      </w:r>
      <w:r>
        <w:rPr>
          <w:rFonts w:hint="eastAsia"/>
        </w:rPr>
        <w:t>将所有</w:t>
      </w:r>
      <w:r>
        <w:t>的</w:t>
      </w:r>
      <w:r>
        <w:t>case</w:t>
      </w:r>
      <w:r>
        <w:rPr>
          <w:rFonts w:hint="eastAsia"/>
        </w:rPr>
        <w:t>括</w:t>
      </w:r>
      <w:r>
        <w:t>起来。</w:t>
      </w:r>
    </w:p>
    <w:p w:rsidR="003649B1" w:rsidRDefault="003649B1" w:rsidP="00F6691C">
      <w:r>
        <w:tab/>
        <w:t>(3)</w:t>
      </w:r>
      <w:r w:rsidR="00E3395E">
        <w:rPr>
          <w:rFonts w:hint="eastAsia"/>
        </w:rPr>
        <w:t>无论一个</w:t>
      </w:r>
      <w:r w:rsidR="00E3395E">
        <w:t>case</w:t>
      </w:r>
      <w:r w:rsidR="00E3395E">
        <w:rPr>
          <w:rFonts w:hint="eastAsia"/>
        </w:rPr>
        <w:t>代码段中</w:t>
      </w:r>
      <w:r w:rsidR="00E3395E">
        <w:t>有几行</w:t>
      </w:r>
      <w:r w:rsidR="00E3395E">
        <w:rPr>
          <w:rFonts w:hint="eastAsia"/>
        </w:rPr>
        <w:t>语句</w:t>
      </w:r>
      <w:r w:rsidR="00E3395E">
        <w:t>，</w:t>
      </w:r>
      <w:r w:rsidR="00E3395E">
        <w:rPr>
          <w:rFonts w:hint="eastAsia"/>
        </w:rPr>
        <w:t>都必须使用</w:t>
      </w:r>
      <w:r w:rsidR="00E3395E">
        <w:t>花括号</w:t>
      </w:r>
      <w:r w:rsidR="00E3395E">
        <w:rPr>
          <w:rFonts w:hint="eastAsia"/>
        </w:rPr>
        <w:t>‘</w:t>
      </w:r>
      <w:r w:rsidR="00E3395E">
        <w:rPr>
          <w:rFonts w:hint="eastAsia"/>
        </w:rPr>
        <w:t>{</w:t>
      </w:r>
      <w:r w:rsidR="00E3395E">
        <w:t>}’</w:t>
      </w:r>
      <w:r w:rsidR="00E3395E">
        <w:rPr>
          <w:rFonts w:hint="eastAsia"/>
        </w:rPr>
        <w:t>将这些语句</w:t>
      </w:r>
      <w:r w:rsidR="00E3395E">
        <w:t>括起来</w:t>
      </w:r>
      <w:r w:rsidR="00E3395E">
        <w:rPr>
          <w:rFonts w:hint="eastAsia"/>
        </w:rPr>
        <w:t>；</w:t>
      </w:r>
      <w:r w:rsidR="00E3395E">
        <w:t>如果是多个</w:t>
      </w:r>
      <w:r w:rsidR="00E3395E">
        <w:t>case</w:t>
      </w:r>
      <w:r w:rsidR="00E3395E">
        <w:rPr>
          <w:rFonts w:hint="eastAsia"/>
        </w:rPr>
        <w:t>使用同一个</w:t>
      </w:r>
      <w:r w:rsidR="00E3395E">
        <w:t>代码段，</w:t>
      </w:r>
      <w:r w:rsidR="00E3395E">
        <w:rPr>
          <w:rFonts w:hint="eastAsia"/>
        </w:rPr>
        <w:t>则前面</w:t>
      </w:r>
      <w:r w:rsidR="00E3395E">
        <w:t>的</w:t>
      </w:r>
      <w:r w:rsidR="00E3395E">
        <w:t>case</w:t>
      </w:r>
      <w:r w:rsidR="00E3395E">
        <w:rPr>
          <w:rFonts w:hint="eastAsia"/>
        </w:rPr>
        <w:t>后面</w:t>
      </w:r>
      <w:r w:rsidR="00E3395E">
        <w:t>不需要</w:t>
      </w:r>
      <w:r w:rsidR="00E3395E">
        <w:rPr>
          <w:rFonts w:hint="eastAsia"/>
        </w:rPr>
        <w:t>花括号</w:t>
      </w:r>
      <w:r w:rsidR="00E3395E">
        <w:t>。</w:t>
      </w:r>
    </w:p>
    <w:p w:rsidR="009C1F3C" w:rsidRDefault="003649B1" w:rsidP="00F6691C">
      <w:r>
        <w:tab/>
        <w:t>(4)</w:t>
      </w:r>
      <w:r w:rsidR="00D333A3">
        <w:rPr>
          <w:rFonts w:hint="eastAsia"/>
        </w:rPr>
        <w:t>所有</w:t>
      </w:r>
      <w:r w:rsidR="00D333A3">
        <w:t>的</w:t>
      </w:r>
      <w:r w:rsidR="00D333A3">
        <w:t>case</w:t>
      </w:r>
      <w:r w:rsidR="00D333A3">
        <w:t>最后，必须要有</w:t>
      </w:r>
      <w:r w:rsidR="00D333A3">
        <w:t>default</w:t>
      </w:r>
      <w:r w:rsidR="00D333A3">
        <w:t>分支。</w:t>
      </w:r>
      <w:r w:rsidR="00A2560D">
        <w:rPr>
          <w:rFonts w:hint="eastAsia"/>
        </w:rPr>
        <w:t>如果</w:t>
      </w:r>
      <w:r w:rsidR="00A2560D">
        <w:rPr>
          <w:rFonts w:hint="eastAsia"/>
        </w:rPr>
        <w:t>default</w:t>
      </w:r>
      <w:r w:rsidR="00A2560D">
        <w:t>确实不可能被用到，</w:t>
      </w:r>
      <w:r w:rsidR="00A2560D">
        <w:rPr>
          <w:rFonts w:hint="eastAsia"/>
        </w:rPr>
        <w:t>建议写</w:t>
      </w:r>
      <w:r w:rsidR="00A2560D">
        <w:t>一句简单的</w:t>
      </w:r>
      <w:r w:rsidR="00A2560D">
        <w:rPr>
          <w:rFonts w:hint="eastAsia"/>
        </w:rPr>
        <w:t>assert</w:t>
      </w:r>
      <w:r w:rsidR="00A2560D">
        <w:t>语句。</w:t>
      </w:r>
      <w:r w:rsidR="003755A7">
        <w:rPr>
          <w:rFonts w:hint="eastAsia"/>
        </w:rPr>
        <w:t>例如</w:t>
      </w:r>
      <w:r w:rsidR="003755A7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79EF" w:rsidTr="00F81B72">
        <w:tc>
          <w:tcPr>
            <w:tcW w:w="4148" w:type="dxa"/>
            <w:shd w:val="clear" w:color="auto" w:fill="D0CECE" w:themeFill="background2" w:themeFillShade="E6"/>
          </w:tcPr>
          <w:p w:rsidR="007679EF" w:rsidRDefault="007679EF" w:rsidP="00F81B72">
            <w:pPr>
              <w:jc w:val="center"/>
            </w:pPr>
            <w:bookmarkStart w:id="557" w:name="_Hlk441047553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7679EF" w:rsidRDefault="007679EF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7679EF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7679EF" w:rsidRPr="00055987" w:rsidRDefault="007679EF" w:rsidP="007679EF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switch (var) </w:t>
            </w:r>
          </w:p>
          <w:p w:rsidR="007679EF" w:rsidRPr="00055987" w:rsidRDefault="007679EF" w:rsidP="007679EF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0: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7679EF" w:rsidRPr="00055987" w:rsidRDefault="007679EF" w:rsidP="00055987">
            <w:pPr>
              <w:pStyle w:val="Default"/>
              <w:ind w:firstLineChars="400" w:firstLine="602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7679EF" w:rsidRPr="00055987" w:rsidRDefault="007679EF" w:rsidP="00055987">
            <w:pPr>
              <w:pStyle w:val="Default"/>
              <w:ind w:firstLineChars="400" w:firstLine="602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 </w:t>
            </w:r>
            <w:r w:rsidRPr="00055987">
              <w:rPr>
                <w:rFonts w:asciiTheme="minorHAnsi" w:hint="eastAsia"/>
                <w:b/>
                <w:color w:val="538135" w:themeColor="accent6" w:themeShade="BF"/>
                <w:sz w:val="15"/>
                <w:szCs w:val="15"/>
              </w:rPr>
              <w:t>不使用</w:t>
            </w: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>break</w:t>
            </w:r>
            <w:r w:rsidRPr="00055987">
              <w:rPr>
                <w:rFonts w:asciiTheme="minorHAnsi" w:hint="eastAsia"/>
                <w:b/>
                <w:color w:val="538135" w:themeColor="accent6" w:themeShade="BF"/>
                <w:sz w:val="15"/>
                <w:szCs w:val="15"/>
              </w:rPr>
              <w:t>的原因</w:t>
            </w: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1: </w:t>
            </w:r>
          </w:p>
          <w:p w:rsidR="007679EF" w:rsidRPr="00055987" w:rsidRDefault="007679EF" w:rsidP="004B5CD3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2: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3: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7679EF" w:rsidRPr="00055987" w:rsidRDefault="007679EF" w:rsidP="00055987">
            <w:pPr>
              <w:pStyle w:val="Default"/>
              <w:ind w:firstLineChars="400" w:firstLine="602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7679EF" w:rsidRPr="00055987" w:rsidRDefault="007679EF" w:rsidP="007679EF">
            <w:pPr>
              <w:pStyle w:val="Default"/>
              <w:ind w:firstLineChars="400" w:firstLine="6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break; </w:t>
            </w:r>
          </w:p>
          <w:p w:rsidR="007679EF" w:rsidRPr="00055987" w:rsidRDefault="007679EF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7679EF" w:rsidRDefault="007679EF" w:rsidP="007679EF">
            <w:pPr>
              <w:pStyle w:val="Default"/>
              <w:ind w:firstLineChars="200" w:firstLine="300"/>
              <w:jc w:val="both"/>
              <w:rPr>
                <w:ins w:id="558" w:author="3A-4-D-58  王力钧" w:date="2016-04-11T19:14:00Z"/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default: </w:t>
            </w:r>
          </w:p>
          <w:p w:rsidR="0075543D" w:rsidRDefault="0075543D" w:rsidP="007679EF">
            <w:pPr>
              <w:pStyle w:val="Default"/>
              <w:ind w:firstLineChars="200" w:firstLine="300"/>
              <w:jc w:val="both"/>
              <w:rPr>
                <w:ins w:id="559" w:author="3A-4-D-58  王力钧" w:date="2016-04-11T19:14:00Z"/>
                <w:rFonts w:asciiTheme="minorHAnsi"/>
                <w:sz w:val="15"/>
                <w:szCs w:val="15"/>
              </w:rPr>
            </w:pPr>
            <w:ins w:id="560" w:author="3A-4-D-58  王力钧" w:date="2016-04-11T19:14:00Z">
              <w:r>
                <w:rPr>
                  <w:rFonts w:asciiTheme="minorHAnsi" w:hint="eastAsia"/>
                  <w:sz w:val="15"/>
                  <w:szCs w:val="15"/>
                </w:rPr>
                <w:t>{</w:t>
              </w:r>
            </w:ins>
          </w:p>
          <w:p w:rsidR="0075543D" w:rsidRDefault="0075543D" w:rsidP="007679EF">
            <w:pPr>
              <w:pStyle w:val="Default"/>
              <w:ind w:firstLineChars="200" w:firstLine="300"/>
              <w:jc w:val="both"/>
              <w:rPr>
                <w:ins w:id="561" w:author="3A-4-D-58  王力钧" w:date="2016-04-11T19:14:00Z"/>
                <w:rFonts w:asciiTheme="minorHAnsi"/>
                <w:sz w:val="15"/>
                <w:szCs w:val="15"/>
              </w:rPr>
            </w:pPr>
            <w:ins w:id="562" w:author="3A-4-D-58  王力钧" w:date="2016-04-11T19:14:00Z">
              <w:r>
                <w:rPr>
                  <w:rFonts w:asciiTheme="minorHAnsi"/>
                  <w:sz w:val="15"/>
                  <w:szCs w:val="15"/>
                </w:rPr>
                <w:t xml:space="preserve">    A</w:t>
              </w:r>
              <w:r>
                <w:rPr>
                  <w:rFonts w:asciiTheme="minorHAnsi" w:hint="eastAsia"/>
                  <w:sz w:val="15"/>
                  <w:szCs w:val="15"/>
                </w:rPr>
                <w:t>ssert</w:t>
              </w:r>
              <w:r>
                <w:rPr>
                  <w:rFonts w:asciiTheme="minorHAnsi"/>
                  <w:sz w:val="15"/>
                  <w:szCs w:val="15"/>
                </w:rPr>
                <w:t>(false);</w:t>
              </w:r>
            </w:ins>
          </w:p>
          <w:p w:rsidR="0075543D" w:rsidRDefault="0075543D" w:rsidP="007679EF">
            <w:pPr>
              <w:pStyle w:val="Default"/>
              <w:ind w:firstLineChars="200" w:firstLine="300"/>
              <w:jc w:val="both"/>
              <w:rPr>
                <w:ins w:id="563" w:author="3A-4-D-58  王力钧" w:date="2016-04-11T19:14:00Z"/>
                <w:rFonts w:asciiTheme="minorHAnsi"/>
                <w:sz w:val="15"/>
                <w:szCs w:val="15"/>
              </w:rPr>
            </w:pPr>
            <w:ins w:id="564" w:author="3A-4-D-58  王力钧" w:date="2016-04-11T19:14:00Z">
              <w:r>
                <w:rPr>
                  <w:rFonts w:asciiTheme="minorHAnsi"/>
                  <w:sz w:val="15"/>
                  <w:szCs w:val="15"/>
                </w:rPr>
                <w:t xml:space="preserve">    Break;</w:t>
              </w:r>
            </w:ins>
          </w:p>
          <w:p w:rsidR="0075543D" w:rsidRPr="007679EF" w:rsidRDefault="0075543D" w:rsidP="007679EF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ins w:id="565" w:author="3A-4-D-58  王力钧" w:date="2016-04-11T19:14:00Z">
              <w:r>
                <w:rPr>
                  <w:rFonts w:asciiTheme="minorHAnsi" w:hint="eastAsia"/>
                  <w:sz w:val="15"/>
                  <w:szCs w:val="15"/>
                </w:rPr>
                <w:t>}</w:t>
              </w:r>
            </w:ins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  <w:tblPrChange w:id="566" w:author="3A-4-D-58  王力钧" w:date="2016-04-11T19:14:00Z">
                <w:tblPr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 w:firstRow="0" w:lastRow="0" w:firstColumn="0" w:lastColumn="0" w:noHBand="0" w:noVBand="0"/>
                </w:tblPr>
              </w:tblPrChange>
            </w:tblPr>
            <w:tblGrid>
              <w:gridCol w:w="999"/>
              <w:gridCol w:w="236"/>
              <w:tblGridChange w:id="567">
                <w:tblGrid>
                  <w:gridCol w:w="999"/>
                  <w:gridCol w:w="222"/>
                </w:tblGrid>
              </w:tblGridChange>
            </w:tblGrid>
            <w:tr w:rsidR="0075543D" w:rsidRPr="007679EF" w:rsidTr="0075543D">
              <w:trPr>
                <w:trHeight w:val="718"/>
                <w:trPrChange w:id="568" w:author="3A-4-D-58  王力钧" w:date="2016-04-11T19:14:00Z">
                  <w:trPr>
                    <w:trHeight w:val="718"/>
                  </w:trPr>
                </w:trPrChange>
              </w:trPr>
              <w:tc>
                <w:tcPr>
                  <w:tcW w:w="0" w:type="auto"/>
                  <w:tcPrChange w:id="569" w:author="3A-4-D-58  王力钧" w:date="2016-04-11T19:14:00Z">
                    <w:tcPr>
                      <w:tcW w:w="0" w:type="auto"/>
                    </w:tcPr>
                  </w:tcPrChange>
                </w:tcPr>
                <w:p w:rsidR="0075543D" w:rsidRPr="007679EF" w:rsidDel="0075543D" w:rsidRDefault="0075543D" w:rsidP="007679EF">
                  <w:pPr>
                    <w:autoSpaceDE w:val="0"/>
                    <w:autoSpaceDN w:val="0"/>
                    <w:adjustRightInd w:val="0"/>
                    <w:ind w:firstLineChars="150" w:firstLine="225"/>
                    <w:jc w:val="left"/>
                    <w:rPr>
                      <w:del w:id="570" w:author="3A-4-D-58  王力钧" w:date="2016-04-11T19:14:00Z"/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  <w:del w:id="571" w:author="3A-4-D-58  王力钧" w:date="2016-04-11T19:14:00Z">
                    <w:r w:rsidRPr="007679EF" w:rsidDel="0075543D">
                      <w:rPr>
                        <w:rFonts w:eastAsia="宋体" w:cs="宋体"/>
                        <w:color w:val="000000"/>
                        <w:kern w:val="0"/>
                        <w:sz w:val="15"/>
                        <w:szCs w:val="15"/>
                      </w:rPr>
                      <w:delText xml:space="preserve">{ </w:delText>
                    </w:r>
                  </w:del>
                </w:p>
                <w:p w:rsidR="0075543D" w:rsidRPr="007679EF" w:rsidDel="0075543D" w:rsidRDefault="0075543D" w:rsidP="007679EF">
                  <w:pPr>
                    <w:autoSpaceDE w:val="0"/>
                    <w:autoSpaceDN w:val="0"/>
                    <w:adjustRightInd w:val="0"/>
                    <w:ind w:firstLineChars="350" w:firstLine="525"/>
                    <w:jc w:val="left"/>
                    <w:rPr>
                      <w:del w:id="572" w:author="3A-4-D-58  王力钧" w:date="2016-04-11T19:14:00Z"/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  <w:del w:id="573" w:author="3A-4-D-58  王力钧" w:date="2016-04-11T19:14:00Z">
                    <w:r w:rsidRPr="007679EF" w:rsidDel="0075543D">
                      <w:rPr>
                        <w:rFonts w:eastAsia="宋体" w:cs="宋体"/>
                        <w:color w:val="000000"/>
                        <w:kern w:val="0"/>
                        <w:sz w:val="15"/>
                        <w:szCs w:val="15"/>
                      </w:rPr>
                      <w:delText xml:space="preserve">assert(false); </w:delText>
                    </w:r>
                  </w:del>
                </w:p>
                <w:p w:rsidR="0075543D" w:rsidRPr="007679EF" w:rsidDel="0075543D" w:rsidRDefault="0075543D" w:rsidP="007679EF">
                  <w:pPr>
                    <w:autoSpaceDE w:val="0"/>
                    <w:autoSpaceDN w:val="0"/>
                    <w:adjustRightInd w:val="0"/>
                    <w:ind w:firstLineChars="350" w:firstLine="525"/>
                    <w:jc w:val="left"/>
                    <w:rPr>
                      <w:del w:id="574" w:author="3A-4-D-58  王力钧" w:date="2016-04-11T19:14:00Z"/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  <w:del w:id="575" w:author="3A-4-D-58  王力钧" w:date="2016-04-11T19:14:00Z">
                    <w:r w:rsidRPr="007679EF" w:rsidDel="0075543D">
                      <w:rPr>
                        <w:rFonts w:eastAsia="宋体" w:cs="宋体"/>
                        <w:color w:val="000000"/>
                        <w:kern w:val="0"/>
                        <w:sz w:val="15"/>
                        <w:szCs w:val="15"/>
                      </w:rPr>
                      <w:delText xml:space="preserve">break; </w:delText>
                    </w:r>
                  </w:del>
                </w:p>
                <w:p w:rsidR="0075543D" w:rsidRPr="007679EF" w:rsidDel="0075543D" w:rsidRDefault="0075543D" w:rsidP="007679EF">
                  <w:pPr>
                    <w:autoSpaceDE w:val="0"/>
                    <w:autoSpaceDN w:val="0"/>
                    <w:adjustRightInd w:val="0"/>
                    <w:ind w:firstLineChars="150" w:firstLine="225"/>
                    <w:jc w:val="left"/>
                    <w:rPr>
                      <w:del w:id="576" w:author="3A-4-D-58  王力钧" w:date="2016-04-11T19:14:00Z"/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  <w:del w:id="577" w:author="3A-4-D-58  王力钧" w:date="2016-04-11T19:14:00Z">
                    <w:r w:rsidRPr="007679EF" w:rsidDel="0075543D">
                      <w:rPr>
                        <w:rFonts w:eastAsia="宋体" w:cs="宋体"/>
                        <w:color w:val="000000"/>
                        <w:kern w:val="0"/>
                        <w:sz w:val="15"/>
                        <w:szCs w:val="15"/>
                      </w:rPr>
                      <w:delText xml:space="preserve">} </w:delText>
                    </w:r>
                  </w:del>
                </w:p>
                <w:p w:rsidR="0075543D" w:rsidRPr="007679EF" w:rsidRDefault="0075543D" w:rsidP="007679E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  <w:del w:id="578" w:author="3A-4-D-58  王力钧" w:date="2016-04-11T19:14:00Z">
                    <w:r w:rsidRPr="007679EF" w:rsidDel="0075543D">
                      <w:rPr>
                        <w:rFonts w:eastAsia="宋体" w:cs="宋体"/>
                        <w:color w:val="000000"/>
                        <w:kern w:val="0"/>
                        <w:sz w:val="15"/>
                        <w:szCs w:val="15"/>
                      </w:rPr>
                      <w:delText xml:space="preserve">} </w:delText>
                    </w:r>
                  </w:del>
                </w:p>
              </w:tc>
              <w:tc>
                <w:tcPr>
                  <w:tcW w:w="236" w:type="dxa"/>
                  <w:tcPrChange w:id="579" w:author="3A-4-D-58  王力钧" w:date="2016-04-11T19:14:00Z">
                    <w:tcPr>
                      <w:tcW w:w="0" w:type="auto"/>
                    </w:tcPr>
                  </w:tcPrChange>
                </w:tcPr>
                <w:p w:rsidR="0075543D" w:rsidRPr="007679EF" w:rsidRDefault="0075543D" w:rsidP="007679EF">
                  <w:pPr>
                    <w:autoSpaceDE w:val="0"/>
                    <w:autoSpaceDN w:val="0"/>
                    <w:adjustRightInd w:val="0"/>
                    <w:ind w:firstLineChars="150" w:firstLine="225"/>
                    <w:jc w:val="left"/>
                    <w:rPr>
                      <w:ins w:id="580" w:author="3A-4-D-58  王力钧" w:date="2016-04-11T19:14:00Z"/>
                      <w:rFonts w:eastAsia="宋体" w:cs="宋体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7679EF" w:rsidRPr="00055987" w:rsidRDefault="007679EF" w:rsidP="007679EF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</w:p>
        </w:tc>
        <w:tc>
          <w:tcPr>
            <w:tcW w:w="4148" w:type="dxa"/>
            <w:shd w:val="clear" w:color="auto" w:fill="D0CECE" w:themeFill="background2" w:themeFillShade="E6"/>
          </w:tcPr>
          <w:p w:rsidR="009C1F3C" w:rsidRPr="00055987" w:rsidRDefault="009C1F3C" w:rsidP="009C1F3C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switch (var) </w:t>
            </w:r>
          </w:p>
          <w:p w:rsidR="009C1F3C" w:rsidRPr="00055987" w:rsidRDefault="009C1F3C" w:rsidP="009C1F3C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0: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9C1F3C" w:rsidRPr="00055987" w:rsidRDefault="009C1F3C" w:rsidP="00055987">
            <w:pPr>
              <w:pStyle w:val="Default"/>
              <w:ind w:firstLineChars="400" w:firstLine="602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1: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2: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case 3: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9C1F3C" w:rsidRPr="00055987" w:rsidRDefault="009C1F3C" w:rsidP="00055987">
            <w:pPr>
              <w:pStyle w:val="Default"/>
              <w:ind w:firstLineChars="400" w:firstLine="602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055987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default: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{ </w:t>
            </w:r>
          </w:p>
          <w:p w:rsidR="007679EF" w:rsidRPr="00055987" w:rsidRDefault="009C1F3C" w:rsidP="009C1F3C">
            <w:pPr>
              <w:pStyle w:val="Default"/>
              <w:ind w:firstLineChars="400" w:firstLine="6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assert(false); </w:t>
            </w:r>
          </w:p>
          <w:p w:rsidR="009C1F3C" w:rsidRPr="00055987" w:rsidRDefault="009C1F3C" w:rsidP="009C1F3C">
            <w:pPr>
              <w:pStyle w:val="Default"/>
              <w:ind w:firstLineChars="200" w:firstLine="300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  <w:p w:rsidR="009C1F3C" w:rsidRPr="00055987" w:rsidRDefault="009C1F3C" w:rsidP="009C1F3C">
            <w:pPr>
              <w:pStyle w:val="Default"/>
              <w:jc w:val="both"/>
              <w:rPr>
                <w:rFonts w:asciiTheme="minorHAnsi"/>
                <w:sz w:val="15"/>
                <w:szCs w:val="15"/>
              </w:rPr>
            </w:pPr>
            <w:r w:rsidRPr="00055987">
              <w:rPr>
                <w:rFonts w:asciiTheme="minorHAnsi"/>
                <w:sz w:val="15"/>
                <w:szCs w:val="15"/>
              </w:rPr>
              <w:t xml:space="preserve">} </w:t>
            </w:r>
          </w:p>
        </w:tc>
      </w:tr>
    </w:tbl>
    <w:bookmarkEnd w:id="557"/>
    <w:p w:rsidR="00582800" w:rsidRDefault="00582800" w:rsidP="00EA66EF">
      <w:pPr>
        <w:jc w:val="center"/>
      </w:pPr>
      <w:r>
        <w:rPr>
          <w:rFonts w:hint="eastAsia"/>
        </w:rPr>
        <w:lastRenderedPageBreak/>
        <w:t>示例</w:t>
      </w:r>
      <w:r>
        <w:rPr>
          <w:rFonts w:hint="eastAsia"/>
        </w:rPr>
        <w:t>5.5</w:t>
      </w:r>
    </w:p>
    <w:p w:rsidR="00582800" w:rsidRDefault="00933288" w:rsidP="00533B57">
      <w:pPr>
        <w:pStyle w:val="2"/>
      </w:pPr>
      <w:bookmarkStart w:id="581" w:name="_Toc448165184"/>
      <w:r>
        <w:t>4</w:t>
      </w:r>
      <w:r w:rsidR="00582800">
        <w:t>.5 try-catch</w:t>
      </w:r>
      <w:r w:rsidR="00582800">
        <w:rPr>
          <w:rFonts w:hint="eastAsia"/>
        </w:rPr>
        <w:t>语句</w:t>
      </w:r>
      <w:bookmarkEnd w:id="581"/>
    </w:p>
    <w:p w:rsidR="002F1B80" w:rsidRDefault="002F1B80" w:rsidP="002F1B80">
      <w:r>
        <w:tab/>
      </w:r>
      <w:r w:rsidR="00931BC9">
        <w:t>(1)</w:t>
      </w:r>
      <w:r w:rsidR="00931BC9">
        <w:rPr>
          <w:rFonts w:hint="eastAsia"/>
        </w:rPr>
        <w:t>禁止使用异常</w:t>
      </w:r>
      <w:r w:rsidR="00931BC9">
        <w:t>机制</w:t>
      </w:r>
      <w:r w:rsidR="00931BC9">
        <w:rPr>
          <w:rFonts w:hint="eastAsia"/>
        </w:rPr>
        <w:t>处理正确</w:t>
      </w:r>
      <w:r w:rsidR="00931BC9">
        <w:t>的</w:t>
      </w:r>
      <w:r w:rsidR="00931BC9">
        <w:rPr>
          <w:rFonts w:hint="eastAsia"/>
        </w:rPr>
        <w:t>逻辑</w:t>
      </w:r>
      <w:r w:rsidR="00931BC9">
        <w:t>，</w:t>
      </w:r>
      <w:r w:rsidR="00931BC9">
        <w:rPr>
          <w:rFonts w:hint="eastAsia"/>
        </w:rPr>
        <w:t>win</w:t>
      </w:r>
      <w:r w:rsidR="00931BC9">
        <w:t>32</w:t>
      </w:r>
      <w:r w:rsidR="00931BC9">
        <w:rPr>
          <w:rFonts w:hint="eastAsia"/>
        </w:rPr>
        <w:t>需要时</w:t>
      </w:r>
      <w:r w:rsidR="00931BC9">
        <w:t>可以采用</w:t>
      </w:r>
      <w:r w:rsidR="00931BC9">
        <w:rPr>
          <w:rFonts w:hint="eastAsia"/>
        </w:rPr>
        <w:t>结构化异常</w:t>
      </w:r>
      <w:r w:rsidR="00931BC9">
        <w:t>。</w:t>
      </w:r>
    </w:p>
    <w:p w:rsidR="00931BC9" w:rsidRDefault="00931BC9" w:rsidP="002F1B80">
      <w:r>
        <w:tab/>
        <w:t>(2)</w:t>
      </w:r>
      <w:r>
        <w:rPr>
          <w:rFonts w:hint="eastAsia"/>
        </w:rPr>
        <w:t>如果需要</w:t>
      </w:r>
      <w:r>
        <w:t>使用</w:t>
      </w:r>
      <w:r>
        <w:rPr>
          <w:rFonts w:hint="eastAsia"/>
        </w:rPr>
        <w:t>C++</w:t>
      </w:r>
      <w:r>
        <w:rPr>
          <w:rFonts w:hint="eastAsia"/>
        </w:rPr>
        <w:t>异常，</w:t>
      </w:r>
      <w:r>
        <w:t>最终应该</w:t>
      </w:r>
      <w:r>
        <w:rPr>
          <w:rFonts w:hint="eastAsia"/>
        </w:rPr>
        <w:t>加一个捕获所有异常</w:t>
      </w:r>
      <w:r>
        <w:t>的</w:t>
      </w:r>
      <w:r>
        <w:rPr>
          <w:rFonts w:hint="eastAsia"/>
        </w:rPr>
        <w:t>catch</w:t>
      </w:r>
      <w:r>
        <w:t>(</w:t>
      </w:r>
      <w:r>
        <w:rPr>
          <w:rFonts w:hint="eastAsia"/>
        </w:rPr>
        <w:t>…</w:t>
      </w:r>
      <w:r>
        <w:t>)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445" w:rsidTr="00F81B72">
        <w:tc>
          <w:tcPr>
            <w:tcW w:w="4148" w:type="dxa"/>
            <w:shd w:val="clear" w:color="auto" w:fill="D0CECE" w:themeFill="background2" w:themeFillShade="E6"/>
          </w:tcPr>
          <w:p w:rsidR="00DA5445" w:rsidRDefault="00DA5445" w:rsidP="00F81B72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A5445" w:rsidRDefault="00DA5445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DA5445" w:rsidRPr="00055987" w:rsidTr="00F81B72">
        <w:tc>
          <w:tcPr>
            <w:tcW w:w="4148" w:type="dxa"/>
            <w:shd w:val="clear" w:color="auto" w:fill="D0CECE" w:themeFill="background2" w:themeFillShade="E6"/>
          </w:tcPr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try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DA5445" w:rsidRPr="00356FD6" w:rsidRDefault="00DA5445" w:rsidP="00126A66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356FD6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catch (std::exctpion * e)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DA5445" w:rsidRPr="00356FD6" w:rsidRDefault="00DA5445" w:rsidP="00126A66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356FD6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e.what();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catch (...)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assert(false); </w:t>
            </w:r>
          </w:p>
          <w:p w:rsidR="00DA5445" w:rsidRPr="00356FD6" w:rsidRDefault="00DA5445" w:rsidP="00126A66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try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DA5445" w:rsidRPr="00356FD6" w:rsidRDefault="00DA5445" w:rsidP="00453CB4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356FD6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catch(std::exctpion * e)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DA5445" w:rsidRPr="00356FD6" w:rsidRDefault="00DA5445" w:rsidP="00453CB4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356FD6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e.what(); </w:t>
            </w:r>
          </w:p>
          <w:p w:rsidR="00DA5445" w:rsidRPr="00356FD6" w:rsidRDefault="00DA5445" w:rsidP="00453CB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356FD6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</w:tc>
      </w:tr>
    </w:tbl>
    <w:p w:rsidR="00931BC9" w:rsidRDefault="004F040E" w:rsidP="004F040E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5.6</w:t>
      </w:r>
    </w:p>
    <w:p w:rsidR="004F040E" w:rsidRDefault="004F040E" w:rsidP="004F040E">
      <w:pPr>
        <w:jc w:val="center"/>
      </w:pPr>
    </w:p>
    <w:p w:rsidR="004F040E" w:rsidRDefault="00933288" w:rsidP="00533B57">
      <w:pPr>
        <w:pStyle w:val="2"/>
      </w:pPr>
      <w:bookmarkStart w:id="582" w:name="_Toc448165185"/>
      <w:r>
        <w:t>4</w:t>
      </w:r>
      <w:r w:rsidR="004F040E">
        <w:t>.6 using</w:t>
      </w:r>
      <w:r w:rsidR="004F040E">
        <w:rPr>
          <w:rFonts w:hint="eastAsia"/>
        </w:rPr>
        <w:t>语句</w:t>
      </w:r>
      <w:ins w:id="583" w:author="3A-4-D-58  王力钧" w:date="2016-04-11T19:02:00Z">
        <w:r w:rsidR="007D7656">
          <w:rPr>
            <w:rFonts w:hint="eastAsia"/>
          </w:rPr>
          <w:t>，</w:t>
        </w:r>
        <w:r w:rsidR="007F4807">
          <w:rPr>
            <w:rFonts w:hint="eastAsia"/>
          </w:rPr>
          <w:t>include</w:t>
        </w:r>
        <w:r w:rsidR="007D7656">
          <w:rPr>
            <w:rFonts w:hint="eastAsia"/>
          </w:rPr>
          <w:t>文件包含</w:t>
        </w:r>
      </w:ins>
      <w:ins w:id="584" w:author="3A-4-D-58  王力钧" w:date="2016-04-11T19:03:00Z">
        <w:r w:rsidR="007D7656">
          <w:rPr>
            <w:rFonts w:hint="eastAsia"/>
          </w:rPr>
          <w:t>引用顺序</w:t>
        </w:r>
      </w:ins>
      <w:bookmarkEnd w:id="582"/>
    </w:p>
    <w:p w:rsidR="004F040E" w:rsidRDefault="004F040E" w:rsidP="004F040E">
      <w:r>
        <w:tab/>
      </w:r>
      <w:r w:rsidR="001B6E90">
        <w:rPr>
          <w:rFonts w:hint="eastAsia"/>
        </w:rPr>
        <w:t>(</w:t>
      </w:r>
      <w:r w:rsidR="001B6E90">
        <w:t>1</w:t>
      </w:r>
      <w:r w:rsidR="001B6E90">
        <w:rPr>
          <w:rFonts w:hint="eastAsia"/>
        </w:rPr>
        <w:t>)</w:t>
      </w:r>
      <w:del w:id="585" w:author="3A-4-D-58  王力钧" w:date="2016-04-11T19:03:00Z">
        <w:r w:rsidR="001B6E90" w:rsidDel="007D7656">
          <w:delText>using</w:delText>
        </w:r>
      </w:del>
      <w:ins w:id="586" w:author="3A-4-D-58  王力钧" w:date="2016-04-11T19:03:00Z">
        <w:r w:rsidR="007D7656">
          <w:rPr>
            <w:rFonts w:hint="eastAsia"/>
          </w:rPr>
          <w:t>引用</w:t>
        </w:r>
      </w:ins>
      <w:del w:id="587" w:author="3A-4-D-58  王力钧" w:date="2016-04-11T19:03:00Z">
        <w:r w:rsidR="001B6E90" w:rsidDel="007D7656">
          <w:delText>的</w:delText>
        </w:r>
      </w:del>
      <w:r w:rsidR="001B6E90">
        <w:t>顺序</w:t>
      </w:r>
      <w:r w:rsidR="001B6E90">
        <w:rPr>
          <w:rFonts w:hint="eastAsia"/>
        </w:rPr>
        <w:t>：先</w:t>
      </w:r>
      <w:r w:rsidR="001B6E90">
        <w:t>标准库，</w:t>
      </w:r>
      <w:r w:rsidR="001B6E90">
        <w:rPr>
          <w:rFonts w:hint="eastAsia"/>
        </w:rPr>
        <w:t>后自己定义</w:t>
      </w:r>
      <w:r w:rsidR="001B6E90">
        <w:t>的命名空间</w:t>
      </w:r>
      <w:r w:rsidR="001B6E90">
        <w:rPr>
          <w:rFonts w:hint="eastAsia"/>
        </w:rPr>
        <w:t>。</w:t>
      </w:r>
    </w:p>
    <w:p w:rsidR="00391214" w:rsidRPr="00AD1307" w:rsidRDefault="001B6E90">
      <w:pPr>
        <w:rPr>
          <w:color w:val="FF0000"/>
          <w:rPrChange w:id="588" w:author="3A-4-D-58  王力钧" w:date="2016-04-11T16:28:00Z">
            <w:rPr/>
          </w:rPrChange>
        </w:rPr>
      </w:pPr>
      <w:r>
        <w:tab/>
        <w:t>(2)using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位置紧跟在头文件后面</w:t>
      </w:r>
      <w:ins w:id="589" w:author="3A-4-D-58  王力钧" w:date="2016-04-11T19:02:00Z">
        <w:r w:rsidR="007F4807">
          <w:rPr>
            <w:rFonts w:hint="eastAsia"/>
          </w:rPr>
          <w:t>。</w:t>
        </w:r>
      </w:ins>
      <w:del w:id="590" w:author="3A-4-D-58  王力钧" w:date="2016-04-11T19:02:00Z">
        <w:r w:rsidRPr="00391214" w:rsidDel="007F4807">
          <w:rPr>
            <w:rFonts w:hint="eastAsia"/>
            <w:strike/>
            <w:color w:val="FF0000"/>
            <w:rPrChange w:id="591" w:author="3A-4-D-58  王力钧" w:date="2016-04-11T16:28:00Z">
              <w:rPr>
                <w:rFonts w:hint="eastAsia"/>
              </w:rPr>
            </w:rPrChange>
          </w:rPr>
          <w:delText>。</w:delText>
        </w:r>
      </w:del>
    </w:p>
    <w:p w:rsidR="001721EE" w:rsidRDefault="001721EE" w:rsidP="004F040E"/>
    <w:p w:rsidR="001721EE" w:rsidRDefault="00933288" w:rsidP="00533B57">
      <w:pPr>
        <w:pStyle w:val="2"/>
      </w:pPr>
      <w:bookmarkStart w:id="592" w:name="_Toc448165186"/>
      <w:r>
        <w:t>4</w:t>
      </w:r>
      <w:r w:rsidR="001721EE">
        <w:rPr>
          <w:rFonts w:hint="eastAsia"/>
        </w:rPr>
        <w:t xml:space="preserve">.7 </w:t>
      </w:r>
      <w:r w:rsidR="001721EE">
        <w:t>goto</w:t>
      </w:r>
      <w:r w:rsidR="001721EE">
        <w:t>语句</w:t>
      </w:r>
      <w:bookmarkEnd w:id="592"/>
    </w:p>
    <w:p w:rsidR="001721EE" w:rsidRDefault="001721EE" w:rsidP="001721EE">
      <w:r>
        <w:tab/>
      </w:r>
      <w:r>
        <w:rPr>
          <w:rFonts w:hint="eastAsia"/>
        </w:rPr>
        <w:t>尽量避免</w:t>
      </w:r>
      <w:r>
        <w:t>使用</w:t>
      </w:r>
      <w:r>
        <w:t>goto</w:t>
      </w:r>
      <w:r>
        <w:t>语句</w:t>
      </w:r>
      <w:r w:rsidR="008D1C11">
        <w:rPr>
          <w:rFonts w:hint="eastAsia"/>
        </w:rPr>
        <w:t>。</w:t>
      </w:r>
    </w:p>
    <w:p w:rsidR="001721EE" w:rsidRPr="008D1C11" w:rsidRDefault="001721EE" w:rsidP="001721EE"/>
    <w:p w:rsidR="001721EE" w:rsidRDefault="00933288" w:rsidP="00533B57">
      <w:pPr>
        <w:pStyle w:val="2"/>
      </w:pPr>
      <w:bookmarkStart w:id="593" w:name="_Toc448165187"/>
      <w:r>
        <w:t>4</w:t>
      </w:r>
      <w:r w:rsidR="001721EE">
        <w:t xml:space="preserve">.8 </w:t>
      </w:r>
      <w:r w:rsidR="001721EE">
        <w:rPr>
          <w:rFonts w:hint="eastAsia"/>
        </w:rPr>
        <w:t>指针</w:t>
      </w:r>
      <w:bookmarkEnd w:id="593"/>
    </w:p>
    <w:p w:rsidR="001721EE" w:rsidRDefault="001721EE" w:rsidP="001721EE">
      <w:r>
        <w:tab/>
      </w:r>
      <w:r w:rsidR="008D1C11">
        <w:t>(1)</w:t>
      </w:r>
      <w:r w:rsidR="008D1C11">
        <w:rPr>
          <w:rFonts w:hint="eastAsia"/>
        </w:rPr>
        <w:t>指针初始化为空指针时使用</w:t>
      </w:r>
      <w:r w:rsidR="008D1C11">
        <w:rPr>
          <w:rFonts w:hint="eastAsia"/>
        </w:rPr>
        <w:t>NULL</w:t>
      </w:r>
      <w:r w:rsidR="008D1C11">
        <w:rPr>
          <w:rFonts w:hint="eastAsia"/>
        </w:rPr>
        <w:t>而不是</w:t>
      </w:r>
      <w:r w:rsidR="008D1C11">
        <w:rPr>
          <w:rFonts w:hint="eastAsia"/>
        </w:rPr>
        <w:t>0</w:t>
      </w:r>
      <w:r w:rsidR="008D1C11">
        <w:rPr>
          <w:rFonts w:hint="eastAsia"/>
        </w:rPr>
        <w:t>。</w:t>
      </w:r>
    </w:p>
    <w:p w:rsidR="008D1C11" w:rsidRDefault="008D1C11" w:rsidP="001721EE">
      <w:r>
        <w:tab/>
        <w:t>(2)</w:t>
      </w:r>
      <w:r>
        <w:rPr>
          <w:rFonts w:hint="eastAsia"/>
        </w:rPr>
        <w:t>在判断指针是否为空时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NULL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43472" w:rsidRDefault="00443472" w:rsidP="001721EE"/>
    <w:p w:rsidR="00443472" w:rsidRDefault="00933288" w:rsidP="00533B57">
      <w:pPr>
        <w:pStyle w:val="2"/>
      </w:pPr>
      <w:bookmarkStart w:id="594" w:name="_Toc448165188"/>
      <w:r>
        <w:lastRenderedPageBreak/>
        <w:t>4</w:t>
      </w:r>
      <w:r w:rsidR="001840CC">
        <w:t xml:space="preserve">.9 </w:t>
      </w:r>
      <w:r w:rsidR="001840CC">
        <w:rPr>
          <w:rFonts w:hint="eastAsia"/>
        </w:rPr>
        <w:t>类型转换</w:t>
      </w:r>
      <w:bookmarkEnd w:id="594"/>
    </w:p>
    <w:p w:rsidR="007739FB" w:rsidRPr="007739FB" w:rsidRDefault="001840CC" w:rsidP="007739FB">
      <w:r>
        <w:tab/>
      </w:r>
      <w:r w:rsidR="007739FB" w:rsidRPr="007739FB">
        <w:rPr>
          <w:rFonts w:hint="eastAsia"/>
        </w:rPr>
        <w:t>推荐使用</w:t>
      </w:r>
      <w:r w:rsidR="007739FB" w:rsidRPr="007739FB">
        <w:t xml:space="preserve">C++ </w:t>
      </w:r>
      <w:r w:rsidR="007739FB" w:rsidRPr="007739FB">
        <w:rPr>
          <w:rFonts w:hint="eastAsia"/>
        </w:rPr>
        <w:t>的类型转换</w:t>
      </w:r>
      <w:r w:rsidR="007739FB" w:rsidRPr="007739FB">
        <w:t xml:space="preserve">, </w:t>
      </w:r>
      <w:r w:rsidR="007739FB" w:rsidRPr="007739FB">
        <w:rPr>
          <w:rFonts w:hint="eastAsia"/>
        </w:rPr>
        <w:t>如</w:t>
      </w:r>
      <w:r w:rsidR="007739FB" w:rsidRPr="007739FB">
        <w:t>static_cast&lt;&gt;()</w:t>
      </w:r>
      <w:r w:rsidR="007D7C17">
        <w:rPr>
          <w:rFonts w:hint="eastAsia"/>
        </w:rPr>
        <w:t>。</w:t>
      </w:r>
    </w:p>
    <w:p w:rsidR="007739FB" w:rsidRPr="007739FB" w:rsidRDefault="007739FB" w:rsidP="007739FB">
      <w:pPr>
        <w:ind w:firstLine="420"/>
      </w:pPr>
      <w:r w:rsidRPr="007739FB">
        <w:rPr>
          <w:rFonts w:hint="eastAsia"/>
        </w:rPr>
        <w:t>优点</w:t>
      </w:r>
      <w:r w:rsidRPr="007739FB">
        <w:t xml:space="preserve">: C </w:t>
      </w:r>
      <w:r w:rsidRPr="007739FB">
        <w:rPr>
          <w:rFonts w:hint="eastAsia"/>
        </w:rPr>
        <w:t>语言的类型转换问题在于模棱两可的操作；有时是在做强制转换</w:t>
      </w:r>
      <w:r w:rsidRPr="007739FB">
        <w:t>(</w:t>
      </w:r>
      <w:r w:rsidRPr="007739FB">
        <w:rPr>
          <w:rFonts w:hint="eastAsia"/>
        </w:rPr>
        <w:t>如</w:t>
      </w:r>
      <w:r w:rsidRPr="007739FB">
        <w:t>(int)3.5)</w:t>
      </w:r>
      <w:r w:rsidRPr="007739FB">
        <w:rPr>
          <w:rFonts w:hint="eastAsia"/>
        </w:rPr>
        <w:t>，有时是在</w:t>
      </w:r>
      <w:r w:rsidR="00FB64B4">
        <w:rPr>
          <w:rFonts w:hint="eastAsia"/>
        </w:rPr>
        <w:t>作</w:t>
      </w:r>
      <w:r w:rsidRPr="007739FB">
        <w:rPr>
          <w:rFonts w:hint="eastAsia"/>
        </w:rPr>
        <w:t>类型转换</w:t>
      </w:r>
      <w:r w:rsidRPr="007739FB">
        <w:t>(</w:t>
      </w:r>
      <w:r w:rsidRPr="007739FB">
        <w:rPr>
          <w:rFonts w:hint="eastAsia"/>
        </w:rPr>
        <w:t>如</w:t>
      </w:r>
      <w:r w:rsidRPr="007739FB">
        <w:t>(int)"hello")</w:t>
      </w:r>
      <w:r w:rsidRPr="007739FB">
        <w:rPr>
          <w:rFonts w:hint="eastAsia"/>
        </w:rPr>
        <w:t>。另外，</w:t>
      </w:r>
      <w:r w:rsidRPr="007739FB">
        <w:t>C++</w:t>
      </w:r>
      <w:r w:rsidRPr="007739FB">
        <w:rPr>
          <w:rFonts w:hint="eastAsia"/>
        </w:rPr>
        <w:t>的类型转换在查找时更醒目。</w:t>
      </w:r>
    </w:p>
    <w:p w:rsidR="007739FB" w:rsidRPr="007739FB" w:rsidRDefault="007739FB" w:rsidP="007739FB">
      <w:pPr>
        <w:ind w:firstLine="420"/>
      </w:pPr>
      <w:r w:rsidRPr="007739FB">
        <w:rPr>
          <w:rFonts w:hint="eastAsia"/>
        </w:rPr>
        <w:t>缺点</w:t>
      </w:r>
      <w:r w:rsidRPr="007739FB">
        <w:t xml:space="preserve">: </w:t>
      </w:r>
      <w:r w:rsidRPr="007739FB">
        <w:rPr>
          <w:rFonts w:hint="eastAsia"/>
        </w:rPr>
        <w:t>恶心的语法。</w:t>
      </w:r>
    </w:p>
    <w:p w:rsidR="007739FB" w:rsidRPr="007739FB" w:rsidRDefault="007739FB" w:rsidP="007739FB">
      <w:pPr>
        <w:ind w:firstLine="420"/>
      </w:pPr>
      <w:r w:rsidRPr="007739FB">
        <w:rPr>
          <w:rFonts w:hint="eastAsia"/>
        </w:rPr>
        <w:t>(</w:t>
      </w:r>
      <w:r w:rsidRPr="007739FB">
        <w:t>1</w:t>
      </w:r>
      <w:r w:rsidRPr="007739FB">
        <w:rPr>
          <w:rFonts w:hint="eastAsia"/>
        </w:rPr>
        <w:t>)</w:t>
      </w:r>
      <w:r w:rsidRPr="007739FB">
        <w:rPr>
          <w:rFonts w:hint="eastAsia"/>
        </w:rPr>
        <w:t>用</w:t>
      </w:r>
      <w:r w:rsidRPr="007739FB">
        <w:t>static_cast</w:t>
      </w:r>
      <w:r w:rsidRPr="007739FB">
        <w:rPr>
          <w:rFonts w:hint="eastAsia"/>
        </w:rPr>
        <w:t>替代</w:t>
      </w:r>
      <w:r w:rsidRPr="007739FB">
        <w:t>C</w:t>
      </w:r>
      <w:r w:rsidRPr="007739FB">
        <w:rPr>
          <w:rFonts w:hint="eastAsia"/>
        </w:rPr>
        <w:t>风格的值转换</w:t>
      </w:r>
      <w:r w:rsidRPr="007739FB">
        <w:t xml:space="preserve">, </w:t>
      </w:r>
      <w:r w:rsidRPr="007739FB">
        <w:rPr>
          <w:rFonts w:hint="eastAsia"/>
        </w:rPr>
        <w:t>或某个类指针需要明确的向上转换为父类指针时。</w:t>
      </w:r>
    </w:p>
    <w:p w:rsidR="007739FB" w:rsidRPr="007739FB" w:rsidDel="003F14FB" w:rsidRDefault="007739FB">
      <w:pPr>
        <w:ind w:firstLine="420"/>
        <w:rPr>
          <w:del w:id="595" w:author="3A-4-D-58  王力钧" w:date="2016-04-11T19:11:00Z"/>
        </w:rPr>
      </w:pPr>
      <w:r>
        <w:t>(</w:t>
      </w:r>
      <w:r w:rsidRPr="007739FB">
        <w:t>2</w:t>
      </w:r>
      <w:r>
        <w:rPr>
          <w:rFonts w:hint="eastAsia"/>
        </w:rPr>
        <w:t>)</w:t>
      </w:r>
      <w:del w:id="596" w:author="3A-4-D-58  王力钧" w:date="2016-04-11T16:32:00Z">
        <w:r w:rsidRPr="007739FB" w:rsidDel="007E6061">
          <w:delText xml:space="preserve"> </w:delText>
        </w:r>
      </w:del>
      <w:r w:rsidRPr="007739FB">
        <w:rPr>
          <w:rFonts w:hint="eastAsia"/>
        </w:rPr>
        <w:t>谨慎使用以下</w:t>
      </w:r>
      <w:r w:rsidRPr="007739FB">
        <w:t>3</w:t>
      </w:r>
      <w:r w:rsidRPr="007739FB">
        <w:rPr>
          <w:rFonts w:hint="eastAsia"/>
        </w:rPr>
        <w:t>种类型转换：用</w:t>
      </w:r>
      <w:r w:rsidRPr="007739FB">
        <w:t>const_cast</w:t>
      </w:r>
      <w:r w:rsidRPr="007739FB">
        <w:rPr>
          <w:rFonts w:hint="eastAsia"/>
        </w:rPr>
        <w:t>去掉</w:t>
      </w:r>
      <w:r w:rsidRPr="007739FB">
        <w:t>const</w:t>
      </w:r>
      <w:r w:rsidRPr="007739FB">
        <w:rPr>
          <w:rFonts w:hint="eastAsia"/>
        </w:rPr>
        <w:t>限定符；用</w:t>
      </w:r>
      <w:r w:rsidRPr="007739FB">
        <w:t>reinterpret_cast</w:t>
      </w:r>
      <w:r w:rsidRPr="007739FB">
        <w:rPr>
          <w:rFonts w:hint="eastAsia"/>
        </w:rPr>
        <w:t>指针类型和整型或其它指针之间进行不安全的相互转换，仅在你对所做一切了然于心时使用；</w:t>
      </w:r>
      <w:r w:rsidRPr="007739FB">
        <w:t>dynamic_cast</w:t>
      </w:r>
      <w:r w:rsidRPr="007739FB">
        <w:rPr>
          <w:rFonts w:hint="eastAsia"/>
        </w:rPr>
        <w:t>测试代码以外尽量不要使用，除非是单元测试，如果你需要在运行时确定类型信息，说明有设计缺陷。</w:t>
      </w:r>
    </w:p>
    <w:p w:rsidR="007739FB" w:rsidRPr="007C7D3C" w:rsidRDefault="007739FB">
      <w:pPr>
        <w:ind w:firstLine="420"/>
        <w:rPr>
          <w:strike/>
          <w:rPrChange w:id="597" w:author="3A-4-D-58  王力钧" w:date="2016-04-11T16:34:00Z">
            <w:rPr/>
          </w:rPrChange>
        </w:rPr>
      </w:pPr>
      <w:del w:id="598" w:author="3A-4-D-58  王力钧" w:date="2016-04-11T19:11:00Z">
        <w:r w:rsidDel="003F14FB">
          <w:rPr>
            <w:rFonts w:hint="eastAsia"/>
          </w:rPr>
          <w:delText>(</w:delText>
        </w:r>
        <w:r w:rsidRPr="007739FB" w:rsidDel="003F14FB">
          <w:delText>3</w:delText>
        </w:r>
        <w:r w:rsidDel="003F14FB">
          <w:rPr>
            <w:rFonts w:hint="eastAsia"/>
          </w:rPr>
          <w:delText>)</w:delText>
        </w:r>
        <w:r w:rsidRPr="007C7D3C" w:rsidDel="003F14FB">
          <w:rPr>
            <w:strike/>
            <w:rPrChange w:id="599" w:author="3A-4-D-58  王力钧" w:date="2016-04-11T16:34:00Z">
              <w:rPr/>
            </w:rPrChange>
          </w:rPr>
          <w:delText xml:space="preserve"> </w:delText>
        </w:r>
        <w:r w:rsidRPr="007C7D3C" w:rsidDel="003F14FB">
          <w:rPr>
            <w:rFonts w:hint="eastAsia"/>
            <w:strike/>
            <w:rPrChange w:id="600" w:author="3A-4-D-58  王力钧" w:date="2016-04-11T16:34:00Z">
              <w:rPr>
                <w:rFonts w:hint="eastAsia"/>
              </w:rPr>
            </w:rPrChange>
          </w:rPr>
          <w:delText>推荐使用</w:delText>
        </w:r>
        <w:r w:rsidRPr="007C7D3C" w:rsidDel="003F14FB">
          <w:rPr>
            <w:strike/>
            <w:rPrChange w:id="601" w:author="3A-4-D-58  王力钧" w:date="2016-04-11T16:34:00Z">
              <w:rPr/>
            </w:rPrChange>
          </w:rPr>
          <w:delText>COM</w:delText>
        </w:r>
        <w:r w:rsidRPr="007C7D3C" w:rsidDel="003F14FB">
          <w:rPr>
            <w:rFonts w:hint="eastAsia"/>
            <w:strike/>
            <w:rPrChange w:id="602" w:author="3A-4-D-58  王力钧" w:date="2016-04-11T16:34:00Z">
              <w:rPr>
                <w:rFonts w:hint="eastAsia"/>
              </w:rPr>
            </w:rPrChange>
          </w:rPr>
          <w:delText>，通过</w:delText>
        </w:r>
        <w:r w:rsidRPr="007C7D3C" w:rsidDel="003F14FB">
          <w:rPr>
            <w:strike/>
            <w:rPrChange w:id="603" w:author="3A-4-D-58  王力钧" w:date="2016-04-11T16:34:00Z">
              <w:rPr/>
            </w:rPrChange>
          </w:rPr>
          <w:delText>QueryInterface</w:delText>
        </w:r>
        <w:r w:rsidRPr="007C7D3C" w:rsidDel="003F14FB">
          <w:rPr>
            <w:rFonts w:hint="eastAsia"/>
            <w:strike/>
            <w:rPrChange w:id="604" w:author="3A-4-D-58  王力钧" w:date="2016-04-11T16:34:00Z">
              <w:rPr>
                <w:rFonts w:hint="eastAsia"/>
              </w:rPr>
            </w:rPrChange>
          </w:rPr>
          <w:delText>查询到需要的接口。公共资源提供了跨平台的类</w:delText>
        </w:r>
        <w:r w:rsidRPr="007C7D3C" w:rsidDel="003F14FB">
          <w:rPr>
            <w:strike/>
            <w:rPrChange w:id="605" w:author="3A-4-D-58  王力钧" w:date="2016-04-11T16:34:00Z">
              <w:rPr/>
            </w:rPrChange>
          </w:rPr>
          <w:delText>COM</w:delText>
        </w:r>
        <w:r w:rsidRPr="007C7D3C" w:rsidDel="003F14FB">
          <w:rPr>
            <w:rFonts w:hint="eastAsia"/>
            <w:strike/>
            <w:rPrChange w:id="606" w:author="3A-4-D-58  王力钧" w:date="2016-04-11T16:34:00Z">
              <w:rPr>
                <w:rFonts w:hint="eastAsia"/>
              </w:rPr>
            </w:rPrChange>
          </w:rPr>
          <w:delText>实现，在</w:delText>
        </w:r>
        <w:r w:rsidRPr="007C7D3C" w:rsidDel="003F14FB">
          <w:rPr>
            <w:strike/>
            <w:rPrChange w:id="607" w:author="3A-4-D-58  王力钧" w:date="2016-04-11T16:34:00Z">
              <w:rPr/>
            </w:rPrChange>
          </w:rPr>
          <w:delText>Windows</w:delText>
        </w:r>
        <w:r w:rsidRPr="007C7D3C" w:rsidDel="003F14FB">
          <w:rPr>
            <w:rFonts w:hint="eastAsia"/>
            <w:strike/>
            <w:rPrChange w:id="608" w:author="3A-4-D-58  王力钧" w:date="2016-04-11T16:34:00Z">
              <w:rPr>
                <w:rFonts w:hint="eastAsia"/>
              </w:rPr>
            </w:rPrChange>
          </w:rPr>
          <w:delText>平台下符合微软标准。</w:delText>
        </w:r>
      </w:del>
    </w:p>
    <w:p w:rsidR="001840CC" w:rsidRDefault="001840CC" w:rsidP="001840CC"/>
    <w:p w:rsidR="004651D9" w:rsidRDefault="00933288" w:rsidP="00533B57">
      <w:pPr>
        <w:pStyle w:val="2"/>
      </w:pPr>
      <w:bookmarkStart w:id="609" w:name="_Toc448165189"/>
      <w:r>
        <w:t>4</w:t>
      </w:r>
      <w:r w:rsidR="009672BB">
        <w:rPr>
          <w:rFonts w:hint="eastAsia"/>
        </w:rPr>
        <w:t xml:space="preserve">.10 </w:t>
      </w:r>
      <w:r w:rsidR="009672BB">
        <w:rPr>
          <w:rFonts w:hint="eastAsia"/>
        </w:rPr>
        <w:t>表达式</w:t>
      </w:r>
      <w:bookmarkEnd w:id="609"/>
    </w:p>
    <w:p w:rsidR="00E024A2" w:rsidRDefault="009672BB" w:rsidP="009672BB">
      <w:r>
        <w:tab/>
        <w:t>(1)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布尔表达式超过标准行</w:t>
      </w:r>
      <w:r>
        <w:t>宽，</w:t>
      </w:r>
      <w:r>
        <w:rPr>
          <w:rFonts w:hint="eastAsia"/>
        </w:rPr>
        <w:t>要在</w:t>
      </w:r>
      <w:r>
        <w:t>低优先级</w:t>
      </w:r>
      <w:r>
        <w:rPr>
          <w:rFonts w:hint="eastAsia"/>
        </w:rPr>
        <w:t>操作符处</w:t>
      </w:r>
      <w:r>
        <w:t>划分新行，</w:t>
      </w:r>
      <w:r>
        <w:rPr>
          <w:rFonts w:hint="eastAsia"/>
        </w:rPr>
        <w:t>操作符放在新行之首</w:t>
      </w:r>
      <w:r>
        <w:t>，</w:t>
      </w:r>
      <w:r>
        <w:rPr>
          <w:rFonts w:hint="eastAsia"/>
        </w:rPr>
        <w:t>划分出</w:t>
      </w:r>
      <w:r>
        <w:t>的新</w:t>
      </w:r>
      <w:r>
        <w:rPr>
          <w:rFonts w:hint="eastAsia"/>
        </w:rPr>
        <w:t>行</w:t>
      </w:r>
      <w:r>
        <w:t>要进行缩进</w:t>
      </w:r>
      <w:r>
        <w:rPr>
          <w:rFonts w:hint="eastAsia"/>
        </w:rPr>
        <w:t>。</w:t>
      </w:r>
      <w:r w:rsidR="00E024A2">
        <w:rPr>
          <w:rFonts w:hint="eastAsia"/>
        </w:rPr>
        <w:t>例如</w:t>
      </w:r>
      <w:r w:rsidR="00E024A2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3464" w:rsidTr="00F81B72">
        <w:tc>
          <w:tcPr>
            <w:tcW w:w="4148" w:type="dxa"/>
            <w:shd w:val="clear" w:color="auto" w:fill="D0CECE" w:themeFill="background2" w:themeFillShade="E6"/>
          </w:tcPr>
          <w:p w:rsidR="001D3464" w:rsidRDefault="001D3464" w:rsidP="00F81B72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D3464" w:rsidRDefault="001D3464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1D3464" w:rsidRPr="00816929" w:rsidTr="00F81B72">
        <w:tc>
          <w:tcPr>
            <w:tcW w:w="4148" w:type="dxa"/>
            <w:shd w:val="clear" w:color="auto" w:fill="D0CECE" w:themeFill="background2" w:themeFillShade="E6"/>
          </w:tcPr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if (this_one_thing&gt;this_other_thing </w:t>
            </w:r>
          </w:p>
          <w:p w:rsidR="001D3464" w:rsidRPr="001D3464" w:rsidRDefault="001D3464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&amp;&amp;a_third_thing == a_fourth_thing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&amp;&amp;yet_another&amp;&amp;last_one)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>{</w:t>
            </w:r>
            <w:del w:id="610" w:author="3A-4-D-58  王力钧" w:date="2016-04-11T16:36:00Z">
              <w:r w:rsidRPr="001D3464" w:rsidDel="009A2326">
                <w:rPr>
                  <w:rFonts w:eastAsia="宋体" w:cs="宋体"/>
                  <w:color w:val="000000"/>
                  <w:kern w:val="0"/>
                  <w:sz w:val="15"/>
                  <w:szCs w:val="15"/>
                </w:rPr>
                <w:delText xml:space="preserve"> </w:delText>
              </w:r>
            </w:del>
          </w:p>
          <w:p w:rsidR="001D3464" w:rsidRPr="001D3464" w:rsidRDefault="001D3464" w:rsidP="001D3464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1D3464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if(this_one_thing&gt;this_other_thing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&amp;&amp;a_third_thing == a_fourth_thing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&amp;&amp;yet_another&amp;&amp;last_one)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{ </w:t>
            </w:r>
          </w:p>
          <w:p w:rsidR="001D3464" w:rsidRPr="001D3464" w:rsidRDefault="001D3464" w:rsidP="001D3464">
            <w:pPr>
              <w:pStyle w:val="Default"/>
              <w:ind w:firstLineChars="200" w:firstLine="301"/>
              <w:jc w:val="both"/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</w:pPr>
            <w:r w:rsidRPr="001D3464">
              <w:rPr>
                <w:rFonts w:asciiTheme="minorHAnsi"/>
                <w:b/>
                <w:color w:val="538135" w:themeColor="accent6" w:themeShade="BF"/>
                <w:sz w:val="15"/>
                <w:szCs w:val="15"/>
              </w:rPr>
              <w:t xml:space="preserve">//program code </w:t>
            </w:r>
          </w:p>
          <w:p w:rsidR="001D3464" w:rsidRPr="001D3464" w:rsidRDefault="001D3464" w:rsidP="001D3464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D3464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 </w:t>
            </w:r>
          </w:p>
        </w:tc>
      </w:tr>
    </w:tbl>
    <w:p w:rsidR="00E024A2" w:rsidRDefault="00213CE2" w:rsidP="00213CE2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5.7</w:t>
      </w:r>
    </w:p>
    <w:p w:rsidR="00213CE2" w:rsidRDefault="00213CE2" w:rsidP="00213CE2">
      <w:pPr>
        <w:jc w:val="left"/>
      </w:pPr>
    </w:p>
    <w:p w:rsidR="009672BB" w:rsidRDefault="009672BB" w:rsidP="00F913A9">
      <w:pPr>
        <w:ind w:firstLine="420"/>
      </w:pPr>
      <w:r>
        <w:t>(2)</w:t>
      </w:r>
      <w:r w:rsidR="00DD33C2">
        <w:rPr>
          <w:rFonts w:hint="eastAsia"/>
        </w:rPr>
        <w:t>如果</w:t>
      </w:r>
      <w:r w:rsidR="00DD33C2">
        <w:t>是常量和变量进行比较，将常量放在</w:t>
      </w:r>
      <w:r w:rsidR="00DD33C2">
        <w:rPr>
          <w:rFonts w:hint="eastAsia"/>
        </w:rPr>
        <w:t>等于号</w:t>
      </w:r>
      <w:del w:id="611" w:author="3A-4-D-58  王力钧" w:date="2016-04-11T16:39:00Z">
        <w:r w:rsidR="00DD33C2" w:rsidDel="009A2326">
          <w:delText>或者不</w:delText>
        </w:r>
      </w:del>
      <w:del w:id="612" w:author="3A-4-D-58  王力钧" w:date="2016-04-11T16:38:00Z">
        <w:r w:rsidR="00DD33C2" w:rsidDel="009A2326">
          <w:delText>等于号</w:delText>
        </w:r>
      </w:del>
      <w:r w:rsidR="00DD33C2">
        <w:t>的左侧</w:t>
      </w:r>
      <w:r w:rsidR="00DD33C2">
        <w:rPr>
          <w:rFonts w:hint="eastAsia"/>
        </w:rPr>
        <w:t>，变量放在右侧</w:t>
      </w:r>
      <w:r w:rsidR="00DD33C2">
        <w:t>。</w:t>
      </w:r>
    </w:p>
    <w:p w:rsidR="00F913A9" w:rsidRDefault="00F913A9" w:rsidP="009672BB">
      <w:r>
        <w:tab/>
        <w:t>(3)</w:t>
      </w:r>
      <w:r>
        <w:rPr>
          <w:rFonts w:hint="eastAsia"/>
        </w:rPr>
        <w:t>句点</w:t>
      </w:r>
      <w:r>
        <w:t>或</w:t>
      </w:r>
      <w:r>
        <w:rPr>
          <w:rFonts w:hint="eastAsia"/>
        </w:rPr>
        <w:t>箭头前后不要有</w:t>
      </w:r>
      <w:r>
        <w:t>空格</w:t>
      </w:r>
      <w:r>
        <w:rPr>
          <w:rFonts w:hint="eastAsia"/>
        </w:rPr>
        <w:t>，</w:t>
      </w:r>
      <w:r>
        <w:t>指针</w:t>
      </w:r>
      <w:r>
        <w:rPr>
          <w:rFonts w:hint="eastAsia"/>
        </w:rPr>
        <w:t>/</w:t>
      </w:r>
      <w:r>
        <w:rPr>
          <w:rFonts w:hint="eastAsia"/>
        </w:rPr>
        <w:t>地址</w:t>
      </w:r>
      <w:r>
        <w:t>操作符</w:t>
      </w:r>
      <w:r>
        <w:rPr>
          <w:rFonts w:hint="eastAsia"/>
        </w:rPr>
        <w:t>(</w:t>
      </w:r>
      <w:r>
        <w:t>*</w:t>
      </w:r>
      <w:r>
        <w:t>，</w:t>
      </w:r>
      <w:r>
        <w:t>&amp;</w:t>
      </w:r>
      <w:r>
        <w:rPr>
          <w:rFonts w:hint="eastAsia"/>
        </w:rPr>
        <w:t>)</w:t>
      </w:r>
      <w:r>
        <w:rPr>
          <w:rFonts w:hint="eastAsia"/>
        </w:rPr>
        <w:t>之后</w:t>
      </w:r>
      <w:r>
        <w:t>不能有空格。</w:t>
      </w:r>
      <w:r w:rsidR="00FF7F1C">
        <w:rPr>
          <w:rFonts w:hint="eastAsia"/>
        </w:rPr>
        <w:t>例如</w:t>
      </w:r>
      <w:r w:rsidR="00FF7F1C"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53DD3" w:rsidRPr="001D3464" w:rsidTr="00653DD3">
        <w:tc>
          <w:tcPr>
            <w:tcW w:w="8359" w:type="dxa"/>
            <w:shd w:val="clear" w:color="auto" w:fill="D0CECE" w:themeFill="background2" w:themeFillShade="E6"/>
          </w:tcPr>
          <w:p w:rsidR="00653DD3" w:rsidRPr="00653DD3" w:rsidRDefault="00653DD3" w:rsidP="00653DD3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53DD3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x = *p; </w:t>
            </w:r>
          </w:p>
          <w:p w:rsidR="00653DD3" w:rsidRPr="00653DD3" w:rsidRDefault="00653DD3" w:rsidP="00653DD3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53DD3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p = &amp;x; </w:t>
            </w:r>
          </w:p>
          <w:p w:rsidR="00653DD3" w:rsidRPr="00653DD3" w:rsidRDefault="00653DD3" w:rsidP="00653DD3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53DD3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x = r.y; </w:t>
            </w:r>
          </w:p>
          <w:p w:rsidR="00653DD3" w:rsidRPr="001D3464" w:rsidRDefault="00653DD3" w:rsidP="00653DD3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53DD3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x = r-&gt;y; </w:t>
            </w:r>
          </w:p>
        </w:tc>
      </w:tr>
    </w:tbl>
    <w:p w:rsidR="00FF7F1C" w:rsidRPr="00F913A9" w:rsidRDefault="00653DD3" w:rsidP="00653DD3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5.8</w:t>
      </w:r>
    </w:p>
    <w:p w:rsidR="00C9384C" w:rsidRDefault="00C9384C" w:rsidP="009672BB"/>
    <w:p w:rsidR="000E6E9B" w:rsidRDefault="00933288" w:rsidP="00533B57">
      <w:pPr>
        <w:pStyle w:val="2"/>
      </w:pPr>
      <w:bookmarkStart w:id="613" w:name="_Toc448165190"/>
      <w:r>
        <w:t>4</w:t>
      </w:r>
      <w:r w:rsidR="000E6E9B">
        <w:rPr>
          <w:rFonts w:hint="eastAsia"/>
        </w:rPr>
        <w:t xml:space="preserve">.11 </w:t>
      </w:r>
      <w:r w:rsidR="000E6E9B">
        <w:rPr>
          <w:rFonts w:hint="eastAsia"/>
        </w:rPr>
        <w:t>声明语句</w:t>
      </w:r>
      <w:bookmarkEnd w:id="613"/>
    </w:p>
    <w:p w:rsidR="000E6E9B" w:rsidRDefault="00932690" w:rsidP="000E6E9B">
      <w:r>
        <w:tab/>
      </w:r>
      <w:r w:rsidR="00515865">
        <w:rPr>
          <w:rFonts w:hint="eastAsia"/>
        </w:rPr>
        <w:t>(</w:t>
      </w:r>
      <w:r w:rsidR="00515865">
        <w:t>1</w:t>
      </w:r>
      <w:r w:rsidR="00515865">
        <w:rPr>
          <w:rFonts w:hint="eastAsia"/>
        </w:rPr>
        <w:t>)</w:t>
      </w:r>
      <w:r w:rsidR="00515865">
        <w:rPr>
          <w:rFonts w:hint="eastAsia"/>
        </w:rPr>
        <w:t>访问控制块</w:t>
      </w:r>
      <w:r w:rsidR="00515865">
        <w:t>的声明顺序</w:t>
      </w:r>
      <w:r w:rsidR="00515865">
        <w:rPr>
          <w:rFonts w:hint="eastAsia"/>
        </w:rPr>
        <w:t>依次</w:t>
      </w:r>
      <w:r w:rsidR="00515865">
        <w:t>是</w:t>
      </w:r>
      <w:r w:rsidR="00515865">
        <w:t>public</w:t>
      </w:r>
      <w:r w:rsidR="002B4C04">
        <w:rPr>
          <w:rFonts w:hint="eastAsia"/>
        </w:rPr>
        <w:t>：</w:t>
      </w:r>
      <w:r w:rsidR="00515865">
        <w:t>，</w:t>
      </w:r>
      <w:r w:rsidR="00515865">
        <w:t>protected</w:t>
      </w:r>
      <w:r w:rsidR="002B4C04">
        <w:rPr>
          <w:rFonts w:hint="eastAsia"/>
        </w:rPr>
        <w:t>：</w:t>
      </w:r>
      <w:r w:rsidR="00515865">
        <w:rPr>
          <w:rFonts w:hint="eastAsia"/>
        </w:rPr>
        <w:t>，</w:t>
      </w:r>
      <w:r w:rsidR="00515865">
        <w:t>private</w:t>
      </w:r>
      <w:r w:rsidR="002B4C04">
        <w:rPr>
          <w:rFonts w:hint="eastAsia"/>
        </w:rPr>
        <w:t>：。</w:t>
      </w:r>
    </w:p>
    <w:p w:rsidR="00515865" w:rsidRPr="000E6E9B" w:rsidRDefault="00515865" w:rsidP="0051586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2B4C04">
        <w:rPr>
          <w:rFonts w:hint="eastAsia"/>
        </w:rPr>
        <w:t>变量和</w:t>
      </w:r>
      <w:r w:rsidR="002B4C04">
        <w:t>成员</w:t>
      </w:r>
      <w:r w:rsidR="002B4C04">
        <w:rPr>
          <w:rFonts w:hint="eastAsia"/>
        </w:rPr>
        <w:t>函数</w:t>
      </w:r>
      <w:r w:rsidR="002B4C04">
        <w:t>不要</w:t>
      </w:r>
      <w:r w:rsidR="002B4C04">
        <w:rPr>
          <w:rFonts w:hint="eastAsia"/>
        </w:rPr>
        <w:t>混到一个</w:t>
      </w:r>
      <w:r w:rsidR="002B4C04">
        <w:t>访问控制块</w:t>
      </w:r>
      <w:r w:rsidR="002B4C04">
        <w:rPr>
          <w:rFonts w:hint="eastAsia"/>
        </w:rPr>
        <w:t>里</w:t>
      </w:r>
      <w:r w:rsidR="002B4C04">
        <w:t>声明，</w:t>
      </w:r>
      <w:r w:rsidR="002B4C04">
        <w:rPr>
          <w:rFonts w:hint="eastAsia"/>
        </w:rPr>
        <w:t>需要分开两个</w:t>
      </w:r>
      <w:r w:rsidR="00687198">
        <w:t>部分声明，</w:t>
      </w:r>
      <w:r w:rsidR="00687198">
        <w:rPr>
          <w:rFonts w:hint="eastAsia"/>
        </w:rPr>
        <w:t>成员函数</w:t>
      </w:r>
      <w:r w:rsidR="002B4C04">
        <w:rPr>
          <w:rFonts w:hint="eastAsia"/>
        </w:rPr>
        <w:t>放在前面</w:t>
      </w:r>
      <w:r w:rsidR="002B4C04">
        <w:t>。</w:t>
      </w:r>
    </w:p>
    <w:p w:rsidR="00515865" w:rsidRPr="000E6E9B" w:rsidRDefault="00515865" w:rsidP="0051586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180524">
        <w:rPr>
          <w:rFonts w:hint="eastAsia"/>
        </w:rPr>
        <w:t>不修改</w:t>
      </w:r>
      <w:r w:rsidR="00180524">
        <w:t>任何成员变量时，</w:t>
      </w:r>
      <w:r w:rsidR="00180524">
        <w:rPr>
          <w:rFonts w:hint="eastAsia"/>
        </w:rPr>
        <w:t>函数声明为</w:t>
      </w:r>
      <w:r w:rsidR="00180524">
        <w:t>const</w:t>
      </w:r>
      <w:r w:rsidR="00227753">
        <w:rPr>
          <w:rFonts w:hint="eastAsia"/>
        </w:rPr>
        <w:t>。</w:t>
      </w:r>
    </w:p>
    <w:p w:rsidR="00515865" w:rsidRPr="000E6E9B" w:rsidRDefault="00515865" w:rsidP="00515865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8F538E">
        <w:rPr>
          <w:rFonts w:hint="eastAsia"/>
        </w:rPr>
        <w:t>所有</w:t>
      </w:r>
      <w:r w:rsidR="008F538E">
        <w:t>的基类名</w:t>
      </w:r>
      <w:r w:rsidR="008F538E">
        <w:rPr>
          <w:rFonts w:hint="eastAsia"/>
        </w:rPr>
        <w:t>应</w:t>
      </w:r>
      <w:r w:rsidR="008F538E">
        <w:t>在</w:t>
      </w:r>
      <w:ins w:id="614" w:author="3A-4-D-58  王力钧" w:date="2016-04-11T16:42:00Z">
        <w:r w:rsidR="00730A07">
          <w:t>20</w:t>
        </w:r>
      </w:ins>
      <w:del w:id="615" w:author="3A-4-D-58  王力钧" w:date="2016-04-11T16:42:00Z">
        <w:r w:rsidR="008F538E" w:rsidDel="00730A07">
          <w:rPr>
            <w:rFonts w:hint="eastAsia"/>
          </w:rPr>
          <w:delText>100</w:delText>
        </w:r>
      </w:del>
      <w:r w:rsidR="008F538E">
        <w:rPr>
          <w:rFonts w:hint="eastAsia"/>
        </w:rPr>
        <w:t>字符限制</w:t>
      </w:r>
      <w:del w:id="616" w:author="3A-4-D-58  王力钧" w:date="2016-04-11T16:42:00Z">
        <w:r w:rsidR="008F538E" w:rsidDel="00617757">
          <w:delText>下</w:delText>
        </w:r>
      </w:del>
      <w:del w:id="617" w:author="3A-4-D-58  王力钧" w:date="2016-04-11T16:43:00Z">
        <w:r w:rsidR="008F538E" w:rsidDel="00617757">
          <w:rPr>
            <w:rFonts w:hint="eastAsia"/>
          </w:rPr>
          <w:delText>尽量</w:delText>
        </w:r>
        <w:r w:rsidR="008F538E" w:rsidDel="00617757">
          <w:delText>与</w:delText>
        </w:r>
        <w:r w:rsidR="008F538E" w:rsidDel="00617757">
          <w:rPr>
            <w:rFonts w:hint="eastAsia"/>
          </w:rPr>
          <w:delText>子类名放在同一行</w:delText>
        </w:r>
      </w:del>
      <w:r w:rsidR="008F538E">
        <w:t>。</w:t>
      </w:r>
    </w:p>
    <w:p w:rsidR="00515865" w:rsidRPr="000E6E9B" w:rsidRDefault="00515865" w:rsidP="00515865">
      <w:r>
        <w:lastRenderedPageBreak/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8F538E">
        <w:rPr>
          <w:rFonts w:hint="eastAsia"/>
        </w:rPr>
        <w:t>除</w:t>
      </w:r>
      <w:r w:rsidR="008F538E">
        <w:t>第一个访问控制</w:t>
      </w:r>
      <w:r w:rsidR="008F538E">
        <w:rPr>
          <w:rFonts w:hint="eastAsia"/>
        </w:rPr>
        <w:t>关键词</w:t>
      </w:r>
      <w:r w:rsidR="008F538E">
        <w:t>(</w:t>
      </w:r>
      <w:r w:rsidR="008F538E">
        <w:rPr>
          <w:rFonts w:hint="eastAsia"/>
        </w:rPr>
        <w:t>一般是</w:t>
      </w:r>
      <w:r w:rsidR="008F538E">
        <w:t>public)</w:t>
      </w:r>
      <w:r w:rsidR="008F538E">
        <w:rPr>
          <w:rFonts w:hint="eastAsia"/>
        </w:rPr>
        <w:t>外，其他访问控制关键词</w:t>
      </w:r>
      <w:r w:rsidR="008F538E">
        <w:t>前</w:t>
      </w:r>
      <w:r w:rsidR="008F538E">
        <w:rPr>
          <w:rFonts w:hint="eastAsia"/>
        </w:rPr>
        <w:t>要</w:t>
      </w:r>
      <w:r w:rsidR="008F538E">
        <w:t>空一行</w:t>
      </w:r>
      <w:r w:rsidR="008F538E">
        <w:rPr>
          <w:rFonts w:hint="eastAsia"/>
        </w:rPr>
        <w:t>。</w:t>
      </w:r>
      <w:r w:rsidR="008F538E">
        <w:t>如果</w:t>
      </w:r>
      <w:r w:rsidR="008F538E">
        <w:rPr>
          <w:rFonts w:hint="eastAsia"/>
        </w:rPr>
        <w:t>类</w:t>
      </w:r>
      <w:r w:rsidR="008F538E">
        <w:t>比较小的话</w:t>
      </w:r>
      <w:r w:rsidR="008F538E">
        <w:rPr>
          <w:rFonts w:hint="eastAsia"/>
        </w:rPr>
        <w:t>也可以</w:t>
      </w:r>
      <w:r w:rsidR="008F538E">
        <w:t>不空。</w:t>
      </w:r>
    </w:p>
    <w:p w:rsidR="00515865" w:rsidRPr="000E6E9B" w:rsidDel="00DE6685" w:rsidRDefault="00515865">
      <w:pPr>
        <w:rPr>
          <w:del w:id="618" w:author="3A-4-D-58  王力钧" w:date="2016-04-11T19:03:00Z"/>
        </w:rPr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491A74">
        <w:rPr>
          <w:rFonts w:hint="eastAsia"/>
        </w:rPr>
        <w:t>这些</w:t>
      </w:r>
      <w:r w:rsidR="00491A74">
        <w:t>访问控制关键词</w:t>
      </w:r>
      <w:r w:rsidR="00491A74">
        <w:rPr>
          <w:rFonts w:hint="eastAsia"/>
        </w:rPr>
        <w:t>后</w:t>
      </w:r>
      <w:r w:rsidR="00491A74">
        <w:t>不要保留空行。</w:t>
      </w:r>
    </w:p>
    <w:p w:rsidR="00515865" w:rsidRPr="006E7D42" w:rsidRDefault="00515865">
      <w:pPr>
        <w:rPr>
          <w:strike/>
          <w:rPrChange w:id="619" w:author="3A-4-D-58  王力钧" w:date="2016-04-11T16:45:00Z">
            <w:rPr/>
          </w:rPrChange>
        </w:rPr>
      </w:pPr>
      <w:del w:id="620" w:author="3A-4-D-58  王力钧" w:date="2016-04-11T19:03:00Z">
        <w:r w:rsidRPr="006E7D42" w:rsidDel="00DE6685">
          <w:rPr>
            <w:strike/>
            <w:rPrChange w:id="621" w:author="3A-4-D-58  王力钧" w:date="2016-04-11T16:45:00Z">
              <w:rPr/>
            </w:rPrChange>
          </w:rPr>
          <w:tab/>
          <w:delText>(7)</w:delText>
        </w:r>
        <w:r w:rsidR="00F179A1" w:rsidRPr="006E7D42" w:rsidDel="00DE6685">
          <w:rPr>
            <w:rFonts w:hint="eastAsia"/>
            <w:strike/>
            <w:rPrChange w:id="622" w:author="3A-4-D-58  王力钧" w:date="2016-04-11T16:45:00Z">
              <w:rPr>
                <w:rFonts w:hint="eastAsia"/>
              </w:rPr>
            </w:rPrChange>
          </w:rPr>
          <w:delText>如果类构造函数只有一个简单类型参数，需要加</w:delText>
        </w:r>
        <w:r w:rsidR="00F179A1" w:rsidRPr="006E7D42" w:rsidDel="00DE6685">
          <w:rPr>
            <w:strike/>
            <w:rPrChange w:id="623" w:author="3A-4-D-58  王力钧" w:date="2016-04-11T16:45:00Z">
              <w:rPr/>
            </w:rPrChange>
          </w:rPr>
          <w:delText>explicit</w:delText>
        </w:r>
        <w:r w:rsidR="00F179A1" w:rsidRPr="006E7D42" w:rsidDel="00DE6685">
          <w:rPr>
            <w:rFonts w:hint="eastAsia"/>
            <w:strike/>
            <w:rPrChange w:id="624" w:author="3A-4-D-58  王力钧" w:date="2016-04-11T16:45:00Z">
              <w:rPr>
                <w:rFonts w:hint="eastAsia"/>
              </w:rPr>
            </w:rPrChange>
          </w:rPr>
          <w:delText>修饰符，防止非预期的隐式类型转换或构造函数的调用。</w:delText>
        </w:r>
      </w:del>
    </w:p>
    <w:p w:rsidR="00FE1174" w:rsidRDefault="00FE1174" w:rsidP="00515865">
      <w:r>
        <w:tab/>
      </w:r>
      <w:r>
        <w:rPr>
          <w:rFonts w:hint="eastAsia"/>
        </w:rPr>
        <w:t>类</w:t>
      </w:r>
      <w:r>
        <w:t>声明</w:t>
      </w:r>
      <w:r>
        <w:rPr>
          <w:rFonts w:hint="eastAsia"/>
        </w:rPr>
        <w:t>(</w:t>
      </w:r>
      <w:r>
        <w:rPr>
          <w:rFonts w:hint="eastAsia"/>
        </w:rPr>
        <w:t>对类</w:t>
      </w:r>
      <w:r>
        <w:t>注释不了解的话，</w:t>
      </w:r>
      <w:r>
        <w:rPr>
          <w:rFonts w:hint="eastAsia"/>
        </w:rPr>
        <w:t>参考类注释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基本格式如下：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7802" w:rsidTr="00F81B72">
        <w:tc>
          <w:tcPr>
            <w:tcW w:w="4148" w:type="dxa"/>
            <w:shd w:val="clear" w:color="auto" w:fill="D0CECE" w:themeFill="background2" w:themeFillShade="E6"/>
          </w:tcPr>
          <w:p w:rsidR="00697802" w:rsidRDefault="00697802" w:rsidP="00F81B72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推荐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697802" w:rsidRDefault="00697802" w:rsidP="00F81B72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禁止</w:t>
            </w:r>
          </w:p>
        </w:tc>
      </w:tr>
      <w:tr w:rsidR="00697802" w:rsidRPr="001D3464" w:rsidTr="00F81B72">
        <w:tc>
          <w:tcPr>
            <w:tcW w:w="4148" w:type="dxa"/>
            <w:shd w:val="clear" w:color="auto" w:fill="D0CECE" w:themeFill="background2" w:themeFillShade="E6"/>
          </w:tcPr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>public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: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MyClass();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explicit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>MyClass(</w:t>
            </w: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var);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~MyClass() {}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someFunction();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someFunctionThatDoesNothing() {}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setSomeVar(intvar) { m_nSomeVar = var; } </w:t>
            </w:r>
          </w:p>
          <w:p w:rsid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nSomeVar() const{ </w:t>
            </w: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return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m_nSomeVar; }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private </w:t>
            </w:r>
          </w:p>
          <w:p w:rsid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bool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someInternalFunction(); </w:t>
            </w:r>
          </w:p>
          <w:p w:rsid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>private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: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m_nSomeVar_;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m_nSomeOtherVar; </w:t>
            </w:r>
          </w:p>
          <w:p w:rsidR="00697802" w:rsidRPr="00697802" w:rsidDel="00CE7258" w:rsidRDefault="00697802" w:rsidP="0069780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del w:id="625" w:author="3A-4-D-58  王力钧" w:date="2016-04-11T16:46:00Z"/>
                <w:rFonts w:eastAsia="宋体" w:cs="宋体"/>
                <w:color w:val="000000"/>
                <w:kern w:val="0"/>
                <w:sz w:val="15"/>
                <w:szCs w:val="15"/>
              </w:rPr>
            </w:pPr>
            <w:del w:id="626" w:author="3A-4-D-58  王力钧" w:date="2016-04-11T16:46:00Z">
              <w:r w:rsidRPr="00697802" w:rsidDel="00CE7258">
                <w:rPr>
                  <w:rFonts w:eastAsia="宋体" w:cs="宋体"/>
                  <w:color w:val="000000"/>
                  <w:kern w:val="0"/>
                  <w:sz w:val="15"/>
                  <w:szCs w:val="15"/>
                </w:rPr>
                <w:delText xml:space="preserve">DISALLOW_COPY_AND_ASSIGN(MyClass); </w:delText>
              </w:r>
            </w:del>
          </w:p>
          <w:p w:rsidR="00697802" w:rsidRPr="001D3464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}; 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6A5792" w:rsidRDefault="006A579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70C0"/>
                <w:kern w:val="0"/>
                <w:sz w:val="15"/>
                <w:szCs w:val="15"/>
              </w:rPr>
            </w:pPr>
          </w:p>
          <w:p w:rsidR="006A5792" w:rsidRDefault="006A579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70C0"/>
                <w:kern w:val="0"/>
                <w:sz w:val="15"/>
                <w:szCs w:val="15"/>
              </w:rPr>
            </w:pP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>public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: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MyClass();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>MyClass(</w:t>
            </w: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var);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~MyClass() {}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someFunction();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someFunctionThatDoesNothing() {}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void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setSomeVar(intvar) { m_nSomeVar = var; }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nSomeVar(){ </w:t>
            </w: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return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m_nSomeVar; }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>private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: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m_nSomeVar_;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int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m_nSomeOtherVar;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DISALLOW_COPY_AND_ASSIGN(MyClass); </w:t>
            </w:r>
          </w:p>
          <w:p w:rsidR="00697802" w:rsidRPr="00697802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private </w:t>
            </w:r>
          </w:p>
          <w:p w:rsidR="00697802" w:rsidRPr="00697802" w:rsidRDefault="00697802" w:rsidP="00A17DBC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70C0"/>
                <w:kern w:val="0"/>
                <w:sz w:val="15"/>
                <w:szCs w:val="15"/>
              </w:rPr>
              <w:t xml:space="preserve">bool </w:t>
            </w: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someInternalFunction(); </w:t>
            </w:r>
          </w:p>
          <w:p w:rsidR="00697802" w:rsidRPr="001D3464" w:rsidRDefault="00697802" w:rsidP="00697802">
            <w:pPr>
              <w:autoSpaceDE w:val="0"/>
              <w:autoSpaceDN w:val="0"/>
              <w:adjustRightInd w:val="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697802">
              <w:rPr>
                <w:rFonts w:eastAsia="宋体" w:cs="宋体"/>
                <w:color w:val="000000"/>
                <w:kern w:val="0"/>
                <w:sz w:val="15"/>
                <w:szCs w:val="15"/>
              </w:rPr>
              <w:t xml:space="preserve">}; </w:t>
            </w:r>
          </w:p>
        </w:tc>
      </w:tr>
    </w:tbl>
    <w:p w:rsidR="00FE1174" w:rsidRDefault="00850687" w:rsidP="00850687">
      <w:pPr>
        <w:jc w:val="center"/>
      </w:pPr>
      <w:r>
        <w:rPr>
          <w:rFonts w:hint="eastAsia"/>
        </w:rPr>
        <w:t>示例</w:t>
      </w:r>
      <w:r>
        <w:rPr>
          <w:rFonts w:hint="eastAsia"/>
        </w:rPr>
        <w:t>5.9</w:t>
      </w:r>
    </w:p>
    <w:p w:rsidR="00850687" w:rsidRDefault="00850687" w:rsidP="00850687">
      <w:pPr>
        <w:jc w:val="left"/>
      </w:pPr>
    </w:p>
    <w:p w:rsidR="00850687" w:rsidRPr="00FE1174" w:rsidRDefault="00933288" w:rsidP="00533B57">
      <w:pPr>
        <w:pStyle w:val="2"/>
      </w:pPr>
      <w:bookmarkStart w:id="627" w:name="_Toc448165191"/>
      <w:r>
        <w:t>4</w:t>
      </w:r>
      <w:r w:rsidR="00850687">
        <w:t>.12</w:t>
      </w:r>
      <w:r w:rsidR="00850687">
        <w:rPr>
          <w:rFonts w:hint="eastAsia"/>
        </w:rPr>
        <w:t>其他</w:t>
      </w:r>
      <w:bookmarkEnd w:id="627"/>
    </w:p>
    <w:p w:rsidR="00515865" w:rsidRDefault="00850687" w:rsidP="000E6E9B">
      <w:r>
        <w:tab/>
      </w:r>
      <w:r w:rsidR="00572047">
        <w:rPr>
          <w:rFonts w:hint="eastAsia"/>
        </w:rPr>
        <w:t>连续</w:t>
      </w:r>
      <w:r w:rsidR="00572047">
        <w:t>的宏定义或者常量</w:t>
      </w:r>
      <w:r w:rsidR="00572047">
        <w:rPr>
          <w:rFonts w:hint="eastAsia"/>
        </w:rPr>
        <w:t>将</w:t>
      </w:r>
      <w:r w:rsidR="00572047">
        <w:t>=</w:t>
      </w:r>
      <w:r w:rsidR="00572047">
        <w:rPr>
          <w:rFonts w:hint="eastAsia"/>
        </w:rPr>
        <w:t>对齐</w:t>
      </w:r>
      <w:r w:rsidR="00572047">
        <w:t>。</w:t>
      </w:r>
      <w:r w:rsidR="00435982">
        <w:rPr>
          <w:rFonts w:hint="eastAsia"/>
        </w:rPr>
        <w:t>(</w:t>
      </w:r>
      <w:r w:rsidR="00572047">
        <w:rPr>
          <w:rFonts w:hint="eastAsia"/>
        </w:rPr>
        <w:t>=</w:t>
      </w:r>
      <w:r w:rsidR="00572047">
        <w:t>所处的</w:t>
      </w:r>
      <w:r w:rsidR="00E318BA">
        <w:rPr>
          <w:rFonts w:hint="eastAsia"/>
        </w:rPr>
        <w:t>位置</w:t>
      </w:r>
      <w:r w:rsidR="00572047">
        <w:rPr>
          <w:rFonts w:hint="eastAsia"/>
        </w:rPr>
        <w:t>尽量是</w:t>
      </w:r>
      <w:r w:rsidR="00572047">
        <w:rPr>
          <w:rFonts w:hint="eastAsia"/>
        </w:rPr>
        <w:t>34</w:t>
      </w:r>
      <w:r w:rsidR="00572047">
        <w:rPr>
          <w:rFonts w:hint="eastAsia"/>
        </w:rPr>
        <w:t>列。</w:t>
      </w:r>
      <w:r w:rsidR="00572047">
        <w:t>团队协作中</w:t>
      </w:r>
      <w:r w:rsidR="00572047">
        <w:rPr>
          <w:rFonts w:hint="eastAsia"/>
        </w:rPr>
        <w:t>，</w:t>
      </w:r>
      <w:r w:rsidR="00572047">
        <w:t>如果</w:t>
      </w:r>
      <w:r w:rsidR="00572047">
        <w:rPr>
          <w:rFonts w:hint="eastAsia"/>
        </w:rPr>
        <w:t>遵守相同</w:t>
      </w:r>
      <w:r w:rsidR="00572047">
        <w:t>的规则</w:t>
      </w:r>
      <w:r w:rsidR="00572047">
        <w:rPr>
          <w:rFonts w:hint="eastAsia"/>
        </w:rPr>
        <w:t>时</w:t>
      </w:r>
      <w:r w:rsidR="00572047">
        <w:t>，</w:t>
      </w:r>
      <w:r w:rsidR="00572047">
        <w:rPr>
          <w:rFonts w:hint="eastAsia"/>
        </w:rPr>
        <w:t>添加内容更加整齐</w:t>
      </w:r>
      <w:r w:rsidR="00572047">
        <w:t>。</w:t>
      </w:r>
      <w:r w:rsidR="00435982">
        <w:t>)</w:t>
      </w:r>
      <w:r w:rsidR="00042DA4">
        <w:rPr>
          <w:rFonts w:hint="eastAsia"/>
        </w:rPr>
        <w:t>。</w:t>
      </w:r>
    </w:p>
    <w:p w:rsidR="00D93C3B" w:rsidRDefault="00D93C3B" w:rsidP="000E6E9B"/>
    <w:p w:rsidR="00D93C3B" w:rsidRPr="00745D92" w:rsidRDefault="00745D92" w:rsidP="00745D92">
      <w:pPr>
        <w:pStyle w:val="1"/>
      </w:pPr>
      <w:bookmarkStart w:id="628" w:name="_Toc448165192"/>
      <w:r w:rsidRPr="00745D92">
        <w:rPr>
          <w:rFonts w:hint="eastAsia"/>
        </w:rPr>
        <w:t>5</w:t>
      </w:r>
      <w:r w:rsidRPr="00745D92">
        <w:rPr>
          <w:rFonts w:hint="eastAsia"/>
        </w:rPr>
        <w:t>、</w:t>
      </w:r>
      <w:r w:rsidR="00D93C3B" w:rsidRPr="00745D92">
        <w:rPr>
          <w:rFonts w:hint="eastAsia"/>
        </w:rPr>
        <w:t>注释规范</w:t>
      </w:r>
      <w:bookmarkEnd w:id="628"/>
    </w:p>
    <w:p w:rsidR="00D93C3B" w:rsidRPr="00D93C3B" w:rsidRDefault="00D93C3B" w:rsidP="00D93C3B">
      <w:pPr>
        <w:pStyle w:val="2"/>
      </w:pPr>
      <w:bookmarkStart w:id="629" w:name="_Toc332207599"/>
      <w:bookmarkStart w:id="630" w:name="_Toc448165193"/>
      <w:r w:rsidRPr="00D93C3B">
        <w:rPr>
          <w:rFonts w:hint="eastAsia"/>
        </w:rPr>
        <w:t>5</w:t>
      </w:r>
      <w:r w:rsidRPr="00D93C3B">
        <w:t>.1</w:t>
      </w:r>
      <w:r w:rsidRPr="00D93C3B">
        <w:rPr>
          <w:rFonts w:hint="eastAsia"/>
        </w:rPr>
        <w:t>注释总则</w:t>
      </w:r>
      <w:bookmarkEnd w:id="629"/>
      <w:bookmarkEnd w:id="630"/>
    </w:p>
    <w:p w:rsidR="00D93C3B" w:rsidRPr="006542E7" w:rsidRDefault="00D93C3B" w:rsidP="00D93C3B">
      <w:pPr>
        <w:pStyle w:val="ae"/>
        <w:spacing w:line="360" w:lineRule="auto"/>
        <w:ind w:left="420" w:firstLineChars="0" w:firstLine="0"/>
      </w:pPr>
      <w:r w:rsidRPr="006542E7">
        <w:t xml:space="preserve">(1)// </w:t>
      </w:r>
      <w:r w:rsidRPr="006542E7">
        <w:t>或</w:t>
      </w:r>
      <w:r w:rsidRPr="006542E7">
        <w:t>/**/</w:t>
      </w:r>
      <w:r w:rsidRPr="006542E7">
        <w:t>都可以，但</w:t>
      </w:r>
      <w:r w:rsidRPr="006542E7">
        <w:t xml:space="preserve">// </w:t>
      </w:r>
      <w:r w:rsidRPr="006542E7">
        <w:t>更常用，要在如何注释及注释风格上确保统一。</w:t>
      </w:r>
    </w:p>
    <w:p w:rsidR="00D93C3B" w:rsidRPr="006542E7" w:rsidRDefault="00D93C3B" w:rsidP="00D93C3B">
      <w:pPr>
        <w:pStyle w:val="ae"/>
        <w:spacing w:line="360" w:lineRule="auto"/>
        <w:ind w:left="420" w:firstLineChars="0" w:firstLine="0"/>
      </w:pPr>
      <w:r w:rsidRPr="006542E7">
        <w:t>(2)</w:t>
      </w:r>
      <w:r w:rsidRPr="006542E7">
        <w:t>一般情况下，源程序有效注释量必须在</w:t>
      </w:r>
      <w:r w:rsidRPr="006542E7">
        <w:t>20%</w:t>
      </w:r>
      <w:r w:rsidRPr="006542E7">
        <w:t>以上。</w:t>
      </w:r>
    </w:p>
    <w:p w:rsidR="00D93C3B" w:rsidRPr="006542E7" w:rsidRDefault="00D93C3B" w:rsidP="00D93C3B">
      <w:pPr>
        <w:pStyle w:val="ae"/>
        <w:spacing w:line="360" w:lineRule="auto"/>
        <w:ind w:left="420" w:firstLineChars="0" w:firstLine="0"/>
      </w:pPr>
      <w:r w:rsidRPr="006542E7">
        <w:t>(3)</w:t>
      </w:r>
      <w:r w:rsidRPr="006542E7">
        <w:t>注释内容要清楚明了、含义准确、防止二义性。</w:t>
      </w:r>
    </w:p>
    <w:p w:rsidR="00D93C3B" w:rsidRPr="00BB26FA" w:rsidRDefault="00D93C3B" w:rsidP="00BB26FA">
      <w:pPr>
        <w:spacing w:line="360" w:lineRule="auto"/>
        <w:ind w:firstLine="420"/>
        <w:rPr>
          <w:rFonts w:cs="Arial"/>
        </w:rPr>
      </w:pPr>
      <w:r w:rsidRPr="006542E7">
        <w:t>(4)</w:t>
      </w:r>
      <w:r w:rsidRPr="006542E7">
        <w:t>避免在注释中使用缩写，特别是非常用缩写，</w:t>
      </w:r>
      <w:r w:rsidRPr="00BB26FA">
        <w:rPr>
          <w:rFonts w:cs="Arial"/>
        </w:rPr>
        <w:t>在使用缩写时或之前，应对缩写进行</w:t>
      </w:r>
      <w:r w:rsidRPr="00BB26FA">
        <w:rPr>
          <w:rFonts w:cs="Arial"/>
        </w:rPr>
        <w:lastRenderedPageBreak/>
        <w:t>必要的说明。</w:t>
      </w:r>
    </w:p>
    <w:p w:rsidR="00D93C3B" w:rsidRPr="00BB26FA" w:rsidRDefault="00D93C3B" w:rsidP="00BB26FA">
      <w:pPr>
        <w:spacing w:line="360" w:lineRule="auto"/>
        <w:ind w:firstLine="420"/>
        <w:rPr>
          <w:rFonts w:cs="Arial"/>
        </w:rPr>
      </w:pPr>
      <w:bookmarkStart w:id="631" w:name="_Toc290020240"/>
      <w:r w:rsidRPr="006542E7">
        <w:t>(5)</w:t>
      </w:r>
      <w:r w:rsidRPr="006542E7">
        <w:t>注释应考虑程序易读及外观排版的因素，使用语言统一为中文，对于类名、函数名、变量名和其它专用的或者不可翻译的缩写可以使用英文</w:t>
      </w:r>
      <w:bookmarkEnd w:id="631"/>
      <w:r w:rsidRPr="006542E7">
        <w:t>，</w:t>
      </w:r>
      <w:r w:rsidRPr="00BB26FA">
        <w:rPr>
          <w:rFonts w:cs="Arial"/>
        </w:rPr>
        <w:t>出于对维护人员的考虑，建议使用中文。</w:t>
      </w:r>
    </w:p>
    <w:p w:rsidR="00D93C3B" w:rsidRPr="006542E7" w:rsidRDefault="00D93C3B" w:rsidP="00D93C3B">
      <w:pPr>
        <w:pStyle w:val="ae"/>
        <w:spacing w:line="360" w:lineRule="auto"/>
        <w:ind w:left="420" w:firstLineChars="0" w:firstLine="0"/>
        <w:rPr>
          <w:rFonts w:cs="Arial"/>
        </w:rPr>
      </w:pPr>
      <w:r w:rsidRPr="006542E7">
        <w:t>(6)</w:t>
      </w:r>
      <w:r w:rsidRPr="006542E7">
        <w:t>删除注释掉的代码，因为</w:t>
      </w:r>
      <w:r w:rsidRPr="006542E7">
        <w:t>SVN</w:t>
      </w:r>
      <w:r w:rsidRPr="006542E7">
        <w:t>上有历史记录，可以避免日后混淆。</w:t>
      </w:r>
    </w:p>
    <w:p w:rsidR="00D93C3B" w:rsidRPr="006542E7" w:rsidRDefault="00D93C3B" w:rsidP="00D93C3B">
      <w:pPr>
        <w:pStyle w:val="ae"/>
        <w:spacing w:line="360" w:lineRule="auto"/>
        <w:ind w:left="420" w:firstLineChars="0" w:firstLine="0"/>
        <w:rPr>
          <w:rFonts w:cs="Arial"/>
        </w:rPr>
      </w:pPr>
      <w:r w:rsidRPr="006542E7">
        <w:rPr>
          <w:color w:val="000000"/>
          <w:szCs w:val="21"/>
          <w:shd w:val="clear" w:color="auto" w:fill="FFFFFF"/>
        </w:rPr>
        <w:t>(7)Doxygen</w:t>
      </w:r>
      <w:r w:rsidRPr="006542E7">
        <w:rPr>
          <w:color w:val="000000"/>
          <w:szCs w:val="21"/>
          <w:shd w:val="clear" w:color="auto" w:fill="FFFFFF"/>
        </w:rPr>
        <w:t>风格注释</w:t>
      </w:r>
    </w:p>
    <w:p w:rsidR="00D93C3B" w:rsidRPr="00B07147" w:rsidRDefault="00B07147" w:rsidP="00B07147">
      <w:pPr>
        <w:pStyle w:val="2"/>
      </w:pPr>
      <w:bookmarkStart w:id="632" w:name="_Toc332207600"/>
      <w:bookmarkStart w:id="633" w:name="_Toc448165194"/>
      <w:r w:rsidRPr="00B07147">
        <w:rPr>
          <w:rFonts w:hint="eastAsia"/>
        </w:rPr>
        <w:t>5.2</w:t>
      </w:r>
      <w:r w:rsidR="00D93C3B" w:rsidRPr="00B07147">
        <w:rPr>
          <w:rFonts w:hint="eastAsia"/>
        </w:rPr>
        <w:t>文件头部注释</w:t>
      </w:r>
      <w:bookmarkEnd w:id="632"/>
      <w:bookmarkEnd w:id="633"/>
    </w:p>
    <w:p w:rsidR="00D93C3B" w:rsidRPr="006542E7" w:rsidRDefault="00B07147" w:rsidP="00BB26FA">
      <w:pPr>
        <w:spacing w:line="360" w:lineRule="auto"/>
        <w:ind w:firstLine="420"/>
      </w:pPr>
      <w:r w:rsidRPr="006542E7">
        <w:t>(1)</w:t>
      </w:r>
      <w:r w:rsidR="00D93C3B" w:rsidRPr="006542E7">
        <w:t>头文件</w:t>
      </w:r>
      <w:r w:rsidR="00D93C3B" w:rsidRPr="006542E7">
        <w:t>.h</w:t>
      </w:r>
      <w:r w:rsidR="00D93C3B" w:rsidRPr="006542E7">
        <w:t>文件、</w:t>
      </w:r>
      <w:r w:rsidR="00D93C3B" w:rsidRPr="006542E7">
        <w:t>.inc</w:t>
      </w:r>
      <w:r w:rsidR="00D93C3B" w:rsidRPr="006542E7">
        <w:t>文件、</w:t>
      </w:r>
      <w:r w:rsidR="00D93C3B" w:rsidRPr="006542E7">
        <w:t>.def</w:t>
      </w:r>
      <w:r w:rsidR="00D93C3B" w:rsidRPr="006542E7">
        <w:t>文件、编译说明文件</w:t>
      </w:r>
      <w:r w:rsidR="00D93C3B" w:rsidRPr="006542E7">
        <w:t>.cfg</w:t>
      </w:r>
      <w:r w:rsidR="00D93C3B" w:rsidRPr="006542E7">
        <w:t>等文件的头部应进行注释，注释必须列出：版权说明、版本号、生成日期、作者、内容、功能、与其它文件的关系、修改日志等信息。</w:t>
      </w:r>
    </w:p>
    <w:p w:rsidR="00D93C3B" w:rsidRPr="006542E7" w:rsidRDefault="00B07147" w:rsidP="00B07147">
      <w:pPr>
        <w:pStyle w:val="ae"/>
        <w:spacing w:line="360" w:lineRule="auto"/>
        <w:ind w:left="420" w:firstLineChars="0" w:firstLine="0"/>
      </w:pPr>
      <w:r w:rsidRPr="006542E7">
        <w:t>(2)</w:t>
      </w:r>
      <w:r w:rsidR="00D93C3B" w:rsidRPr="006542E7">
        <w:t>头文件的注释中应当包含函数功能简要说明。</w:t>
      </w:r>
    </w:p>
    <w:p w:rsidR="00D93C3B" w:rsidRPr="006542E7" w:rsidDel="00261901" w:rsidRDefault="00B07147">
      <w:pPr>
        <w:spacing w:line="360" w:lineRule="auto"/>
        <w:ind w:firstLine="420"/>
        <w:rPr>
          <w:del w:id="634" w:author="3A-4-D-58  王力钧" w:date="2016-04-11T19:08:00Z"/>
        </w:rPr>
      </w:pPr>
      <w:r w:rsidRPr="006542E7">
        <w:t>(3)</w:t>
      </w:r>
      <w:r w:rsidR="00D93C3B" w:rsidRPr="006542E7">
        <w:t>源文件头部应进行注释，列出：版权说明、</w:t>
      </w:r>
      <w:del w:id="635" w:author="3A-4-D-58  王力钧" w:date="2016-04-11T19:08:00Z">
        <w:r w:rsidR="00D93C3B" w:rsidRPr="006542E7" w:rsidDel="00261901">
          <w:delText>版本号、</w:delText>
        </w:r>
      </w:del>
      <w:r w:rsidR="00D93C3B" w:rsidRPr="006542E7">
        <w:t>生成日期、作者、模块目的</w:t>
      </w:r>
      <w:r w:rsidR="00D93C3B" w:rsidRPr="006542E7">
        <w:t>/</w:t>
      </w:r>
      <w:r w:rsidR="00D93C3B" w:rsidRPr="006542E7">
        <w:t>功能、</w:t>
      </w:r>
      <w:del w:id="636" w:author="3A-4-D-58  王力钧" w:date="2016-04-11T19:08:00Z">
        <w:r w:rsidR="00D93C3B" w:rsidRPr="006542E7" w:rsidDel="00261901">
          <w:delText>主要函数及其功能、</w:delText>
        </w:r>
      </w:del>
      <w:r w:rsidR="00D93C3B" w:rsidRPr="006542E7">
        <w:t>修改日志等信息。</w:t>
      </w:r>
    </w:p>
    <w:p w:rsidR="00D93C3B" w:rsidRPr="006542E7" w:rsidRDefault="00B07147">
      <w:pPr>
        <w:spacing w:line="360" w:lineRule="auto"/>
        <w:ind w:firstLine="420"/>
        <w:pPrChange w:id="637" w:author="3A-4-D-58  王力钧" w:date="2016-04-11T19:08:00Z">
          <w:pPr>
            <w:pStyle w:val="ae"/>
            <w:spacing w:line="360" w:lineRule="auto"/>
            <w:ind w:left="420" w:firstLineChars="0" w:firstLine="0"/>
          </w:pPr>
        </w:pPrChange>
      </w:pPr>
      <w:del w:id="638" w:author="3A-4-D-58  王力钧" w:date="2016-04-11T19:08:00Z">
        <w:r w:rsidRPr="004D36E6" w:rsidDel="00261901">
          <w:rPr>
            <w:b/>
            <w:highlight w:val="red"/>
            <w:rPrChange w:id="639" w:author="3A-4-D-58  王力钧" w:date="2016-04-11T16:54:00Z">
              <w:rPr/>
            </w:rPrChange>
          </w:rPr>
          <w:delText>(4)</w:delText>
        </w:r>
        <w:r w:rsidR="00D93C3B" w:rsidRPr="004D36E6" w:rsidDel="00261901">
          <w:rPr>
            <w:rFonts w:hint="eastAsia"/>
            <w:b/>
            <w:highlight w:val="red"/>
            <w:rPrChange w:id="640" w:author="3A-4-D-58  王力钧" w:date="2016-04-11T16:54:00Z">
              <w:rPr>
                <w:rFonts w:hint="eastAsia"/>
              </w:rPr>
            </w:rPrChange>
          </w:rPr>
          <w:delText>每行注释的长度</w:delText>
        </w:r>
        <w:r w:rsidR="00D93C3B" w:rsidRPr="006542E7" w:rsidDel="00261901">
          <w:delText>都不应该超过</w:delText>
        </w:r>
        <w:r w:rsidR="00D93C3B" w:rsidRPr="006542E7" w:rsidDel="00261901">
          <w:delText>80</w:delText>
        </w:r>
        <w:r w:rsidR="00D93C3B" w:rsidRPr="006542E7" w:rsidDel="00261901">
          <w:delText>个半角字符。还要注意缩进和对齐，以利阅读。</w:delText>
        </w:r>
      </w:del>
    </w:p>
    <w:p w:rsidR="00D93C3B" w:rsidRPr="006542E7" w:rsidRDefault="00D93C3B" w:rsidP="00D93C3B">
      <w:pPr>
        <w:spacing w:line="360" w:lineRule="auto"/>
        <w:jc w:val="left"/>
        <w:rPr>
          <w:rFonts w:cs="Arial"/>
        </w:rPr>
      </w:pPr>
      <w:r w:rsidRPr="006542E7">
        <w:rPr>
          <w:rFonts w:cs="Arial"/>
        </w:rPr>
        <w:t>示例：下面这段源文件的头注释比较标准，当然，并不局限于此格式，但上述信息建议要包含在内。</w:t>
      </w:r>
    </w:p>
    <w:tbl>
      <w:tblPr>
        <w:tblStyle w:val="a5"/>
        <w:tblW w:w="4500" w:type="pct"/>
        <w:jc w:val="center"/>
        <w:tblLayout w:type="fixed"/>
        <w:tblLook w:val="04A0" w:firstRow="1" w:lastRow="0" w:firstColumn="1" w:lastColumn="0" w:noHBand="0" w:noVBand="1"/>
      </w:tblPr>
      <w:tblGrid>
        <w:gridCol w:w="7670"/>
      </w:tblGrid>
      <w:tr w:rsidR="00D93C3B" w:rsidRPr="00F270BD" w:rsidTr="00F81B72">
        <w:trPr>
          <w:jc w:val="center"/>
        </w:trPr>
        <w:tc>
          <w:tcPr>
            <w:tcW w:w="8613" w:type="dxa"/>
            <w:shd w:val="clear" w:color="auto" w:fill="BFBFBF" w:themeFill="background1" w:themeFillShade="BF"/>
            <w:vAlign w:val="center"/>
          </w:tcPr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41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42" w:author="3A-4-D-58  王力钧" w:date="2016-04-11T19:07:00Z">
                  <w:rPr>
                    <w:ins w:id="643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44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45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>/*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46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47" w:author="3A-4-D-58  王力钧" w:date="2016-04-11T19:07:00Z">
                  <w:rPr>
                    <w:ins w:id="648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49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50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* @file          </w:t>
              </w:r>
            </w:ins>
            <w:ins w:id="651" w:author="3A-4-D-58  王力钧" w:date="2016-04-11T19:08:00Z"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</w:rPr>
                <w:t xml:space="preserve"> </w:t>
              </w:r>
            </w:ins>
            <w:ins w:id="652" w:author="3A-4-D-58  王力钧" w:date="2016-04-11T19:07:00Z">
              <w:r>
                <w:rPr>
                  <w:rFonts w:ascii="宋体" w:eastAsia="宋体" w:hAnsi="宋体" w:cs="宋体" w:hint="eastAsia"/>
                  <w:color w:val="008000"/>
                  <w:kern w:val="0"/>
                  <w:sz w:val="11"/>
                  <w:szCs w:val="11"/>
                </w:rPr>
                <w:t>文件名称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53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54" w:author="3A-4-D-58  王力钧" w:date="2016-04-11T19:07:00Z">
                  <w:rPr>
                    <w:ins w:id="655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56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57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* @brief       </w:t>
              </w:r>
            </w:ins>
            <w:ins w:id="658" w:author="3A-4-D-58  王力钧" w:date="2016-04-11T19:08:00Z"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</w:rPr>
                <w:t xml:space="preserve"> </w:t>
              </w:r>
            </w:ins>
            <w:ins w:id="659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60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661" w:author="3A-4-D-58  王力钧" w:date="2016-04-11T19:08:00Z">
              <w:r>
                <w:rPr>
                  <w:rFonts w:ascii="宋体" w:eastAsia="宋体" w:hAnsi="宋体" w:cs="宋体" w:hint="eastAsia"/>
                  <w:color w:val="008000"/>
                  <w:kern w:val="0"/>
                  <w:sz w:val="11"/>
                  <w:szCs w:val="11"/>
                </w:rPr>
                <w:t>文件说明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62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63" w:author="3A-4-D-58  王力钧" w:date="2016-04-11T19:07:00Z">
                  <w:rPr>
                    <w:ins w:id="664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65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66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* @author    </w:t>
              </w:r>
            </w:ins>
            <w:ins w:id="667" w:author="3A-4-D-58  王力钧" w:date="2016-04-11T19:08:00Z"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</w:rPr>
                <w:t xml:space="preserve"> </w:t>
              </w:r>
            </w:ins>
            <w:ins w:id="668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69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670" w:author="3A-4-D-58  王力钧" w:date="2016-04-11T19:08:00Z">
              <w:r>
                <w:rPr>
                  <w:rFonts w:ascii="宋体" w:eastAsia="宋体" w:hAnsi="宋体" w:cs="宋体" w:hint="eastAsia"/>
                  <w:color w:val="008000"/>
                  <w:kern w:val="0"/>
                  <w:sz w:val="11"/>
                  <w:szCs w:val="11"/>
                </w:rPr>
                <w:t>作者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71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72" w:author="3A-4-D-58  王力钧" w:date="2016-04-11T19:07:00Z">
                  <w:rPr>
                    <w:ins w:id="673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74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75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* @date         </w:t>
              </w:r>
            </w:ins>
            <w:ins w:id="676" w:author="3A-4-D-58  王力钧" w:date="2016-04-11T19:08:00Z"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</w:rPr>
                <w:t xml:space="preserve"> </w:t>
              </w:r>
              <w:r>
                <w:rPr>
                  <w:rFonts w:ascii="宋体" w:eastAsia="宋体" w:hAnsi="宋体" w:cs="宋体" w:hint="eastAsia"/>
                  <w:color w:val="008000"/>
                  <w:kern w:val="0"/>
                  <w:sz w:val="11"/>
                  <w:szCs w:val="11"/>
                </w:rPr>
                <w:t>日期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77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78" w:author="3A-4-D-58  王力钧" w:date="2016-04-11T19:07:00Z">
                  <w:rPr>
                    <w:ins w:id="679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80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81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* @remarks       </w:t>
              </w:r>
            </w:ins>
          </w:p>
          <w:p w:rsidR="00261901" w:rsidRPr="00261901" w:rsidRDefault="00261901" w:rsidP="00261901">
            <w:pPr>
              <w:autoSpaceDE w:val="0"/>
              <w:autoSpaceDN w:val="0"/>
              <w:adjustRightInd w:val="0"/>
              <w:jc w:val="left"/>
              <w:rPr>
                <w:ins w:id="682" w:author="3A-4-D-58  王力钧" w:date="2016-04-11T19:07:00Z"/>
                <w:rFonts w:ascii="Fixedsys Excelsior 3.01" w:eastAsia="Fixedsys Excelsior 3.01" w:cs="Fixedsys Excelsior 3.01"/>
                <w:kern w:val="0"/>
                <w:sz w:val="11"/>
                <w:szCs w:val="11"/>
                <w:rPrChange w:id="683" w:author="3A-4-D-58  王力钧" w:date="2016-04-11T19:07:00Z">
                  <w:rPr>
                    <w:ins w:id="684" w:author="3A-4-D-58  王力钧" w:date="2016-04-11T19:07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685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86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>* @Copyright (c) 1998-2016 Glodon Corporation</w:t>
              </w:r>
            </w:ins>
          </w:p>
          <w:p w:rsidR="00D93C3B" w:rsidRPr="006542E7" w:rsidDel="00B317D2" w:rsidRDefault="00261901">
            <w:pPr>
              <w:autoSpaceDE w:val="0"/>
              <w:autoSpaceDN w:val="0"/>
              <w:adjustRightInd w:val="0"/>
              <w:jc w:val="left"/>
              <w:rPr>
                <w:del w:id="687" w:author="3A-4-D-58  王力钧" w:date="2016-04-11T19:06:00Z"/>
                <w:rFonts w:ascii="宋体" w:hAnsi="宋体" w:cs="新宋体"/>
                <w:b/>
                <w:kern w:val="0"/>
                <w:sz w:val="15"/>
                <w:szCs w:val="15"/>
              </w:rPr>
            </w:pPr>
            <w:ins w:id="688" w:author="3A-4-D-58  王力钧" w:date="2016-04-11T19:07:00Z">
              <w:r w:rsidRPr="00261901">
                <w:rPr>
                  <w:rFonts w:ascii="Fixedsys Excelsior 3.01" w:eastAsia="Fixedsys Excelsior 3.01" w:cs="Fixedsys Excelsior 3.01"/>
                  <w:color w:val="008000"/>
                  <w:kern w:val="0"/>
                  <w:sz w:val="11"/>
                  <w:szCs w:val="11"/>
                  <w:rPrChange w:id="689" w:author="3A-4-D-58  王力钧" w:date="2016-04-11T19:07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>*/</w:t>
              </w:r>
            </w:ins>
            <w:del w:id="690" w:author="3A-4-D-58  王力钧" w:date="2016-04-11T19:07:00Z">
              <w:r w:rsidR="00D93C3B"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/*</w:delText>
              </w:r>
            </w:del>
            <w:del w:id="691" w:author="3A-4-D-58  王力钧" w:date="2016-04-11T19:06:00Z">
              <w:r w:rsidR="00D93C3B"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!@file</w:delText>
              </w:r>
            </w:del>
          </w:p>
          <w:p w:rsidR="00D93C3B" w:rsidRPr="006542E7" w:rsidDel="00B317D2" w:rsidRDefault="00D93C3B">
            <w:pPr>
              <w:autoSpaceDE w:val="0"/>
              <w:autoSpaceDN w:val="0"/>
              <w:adjustRightInd w:val="0"/>
              <w:jc w:val="left"/>
              <w:rPr>
                <w:del w:id="692" w:author="3A-4-D-58  王力钧" w:date="2016-04-11T19:07:00Z"/>
                <w:rFonts w:ascii="宋体" w:hAnsi="宋体" w:cs="新宋体"/>
                <w:b/>
                <w:kern w:val="0"/>
                <w:sz w:val="15"/>
                <w:szCs w:val="15"/>
              </w:rPr>
            </w:pPr>
            <w:bookmarkStart w:id="693" w:name="OLE_LINK4"/>
            <w:bookmarkStart w:id="694" w:name="OLE_LINK5"/>
            <w:bookmarkStart w:id="695" w:name="OLE_LINK6"/>
            <w:del w:id="696" w:author="3A-4-D-58  王力钧" w:date="2016-04-11T19:06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 xml:space="preserve"> </w:delText>
              </w:r>
            </w:del>
            <w:del w:id="697" w:author="3A-4-D-58  王力钧" w:date="2016-04-11T19:07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 xml:space="preserve">* @brief             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:[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头文件说明]</w:delText>
              </w:r>
            </w:del>
          </w:p>
          <w:bookmarkEnd w:id="693"/>
          <w:bookmarkEnd w:id="694"/>
          <w:bookmarkEnd w:id="695"/>
          <w:p w:rsidR="00D93C3B" w:rsidRPr="006542E7" w:rsidDel="00B317D2" w:rsidRDefault="00D93C3B">
            <w:pPr>
              <w:autoSpaceDE w:val="0"/>
              <w:autoSpaceDN w:val="0"/>
              <w:adjustRightInd w:val="0"/>
              <w:jc w:val="left"/>
              <w:rPr>
                <w:del w:id="698" w:author="3A-4-D-58  王力钧" w:date="2016-04-11T19:07:00Z"/>
                <w:rFonts w:ascii="宋体" w:hAnsi="宋体" w:cs="新宋体"/>
                <w:b/>
                <w:color w:val="008000"/>
                <w:kern w:val="0"/>
                <w:sz w:val="15"/>
                <w:szCs w:val="15"/>
              </w:rPr>
            </w:pPr>
            <w:del w:id="699" w:author="3A-4-D-58  王力钧" w:date="2016-04-11T19:07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 xml:space="preserve"> * @module name       :[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模块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名称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]</w:delText>
              </w:r>
            </w:del>
          </w:p>
          <w:p w:rsidR="00D93C3B" w:rsidRPr="006542E7" w:rsidDel="00B317D2" w:rsidRDefault="00D93C3B">
            <w:pPr>
              <w:autoSpaceDE w:val="0"/>
              <w:autoSpaceDN w:val="0"/>
              <w:adjustRightInd w:val="0"/>
              <w:jc w:val="left"/>
              <w:rPr>
                <w:del w:id="700" w:author="3A-4-D-58  王力钧" w:date="2016-04-11T19:07:00Z"/>
                <w:rFonts w:ascii="宋体" w:hAnsi="宋体" w:cs="新宋体"/>
                <w:b/>
                <w:kern w:val="0"/>
                <w:sz w:val="15"/>
                <w:szCs w:val="15"/>
              </w:rPr>
            </w:pPr>
            <w:del w:id="701" w:author="3A-4-D-58  王力钧" w:date="2016-04-11T19:07:00Z"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 xml:space="preserve"> * @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 xml:space="preserve">module function   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: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[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模块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功能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]</w:delText>
              </w:r>
            </w:del>
          </w:p>
          <w:p w:rsidR="00D93C3B" w:rsidRPr="006542E7" w:rsidDel="00B317D2" w:rsidRDefault="00D93C3B">
            <w:pPr>
              <w:autoSpaceDE w:val="0"/>
              <w:autoSpaceDN w:val="0"/>
              <w:adjustRightInd w:val="0"/>
              <w:jc w:val="left"/>
              <w:rPr>
                <w:del w:id="702" w:author="3A-4-D-58  王力钧" w:date="2016-04-11T19:07:00Z"/>
                <w:rFonts w:ascii="宋体" w:hAnsi="宋体" w:cs="新宋体"/>
                <w:b/>
                <w:kern w:val="0"/>
                <w:sz w:val="15"/>
                <w:szCs w:val="15"/>
              </w:rPr>
            </w:pPr>
            <w:del w:id="703" w:author="3A-4-D-58  王力钧" w:date="2016-04-11T19:07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 xml:space="preserve"> * @author            :[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开发者]</w:delText>
              </w:r>
            </w:del>
          </w:p>
          <w:p w:rsidR="004D36E6" w:rsidRPr="006542E7" w:rsidDel="00B317D2" w:rsidRDefault="00D93C3B">
            <w:pPr>
              <w:autoSpaceDE w:val="0"/>
              <w:autoSpaceDN w:val="0"/>
              <w:adjustRightInd w:val="0"/>
              <w:jc w:val="left"/>
              <w:rPr>
                <w:del w:id="704" w:author="3A-4-D-58  王力钧" w:date="2016-04-11T19:07:00Z"/>
                <w:rFonts w:ascii="宋体" w:hAnsi="宋体" w:cs="新宋体"/>
                <w:b/>
                <w:kern w:val="0"/>
                <w:sz w:val="15"/>
                <w:szCs w:val="15"/>
              </w:rPr>
              <w:pPrChange w:id="705" w:author="3A-4-D-58  王力钧" w:date="2016-04-11T19:07:00Z">
                <w:pPr>
                  <w:autoSpaceDE w:val="0"/>
                  <w:autoSpaceDN w:val="0"/>
                  <w:adjustRightInd w:val="0"/>
                  <w:ind w:firstLineChars="50" w:firstLine="75"/>
                  <w:jc w:val="left"/>
                </w:pPr>
              </w:pPrChange>
            </w:pPr>
            <w:del w:id="706" w:author="3A-4-D-58  王力钧" w:date="2016-04-11T19:07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* @date              :[</w:delText>
              </w:r>
              <w:r w:rsidRPr="006542E7" w:rsidDel="00B317D2">
                <w:rPr>
                  <w:rFonts w:ascii="宋体" w:hAnsi="宋体" w:cs="新宋体" w:hint="eastAsia"/>
                  <w:b/>
                  <w:color w:val="008000"/>
                  <w:kern w:val="0"/>
                  <w:sz w:val="15"/>
                  <w:szCs w:val="15"/>
                </w:rPr>
                <w:delText>开发日期</w:delText>
              </w:r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YYYY/MM/DD]</w:delText>
              </w:r>
            </w:del>
          </w:p>
          <w:p w:rsidR="00D93C3B" w:rsidRPr="006542E7" w:rsidRDefault="00D93C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8000"/>
                <w:kern w:val="0"/>
                <w:sz w:val="15"/>
                <w:szCs w:val="15"/>
              </w:rPr>
              <w:pPrChange w:id="707" w:author="3A-4-D-58  王力钧" w:date="2016-04-11T19:07:00Z">
                <w:pPr>
                  <w:autoSpaceDE w:val="0"/>
                  <w:autoSpaceDN w:val="0"/>
                  <w:adjustRightInd w:val="0"/>
                  <w:ind w:firstLineChars="50" w:firstLine="75"/>
                  <w:jc w:val="left"/>
                </w:pPr>
              </w:pPrChange>
            </w:pPr>
            <w:del w:id="708" w:author="3A-4-D-58  王力钧" w:date="2016-04-11T19:07:00Z">
              <w:r w:rsidRPr="006542E7" w:rsidDel="00B317D2">
                <w:rPr>
                  <w:rFonts w:ascii="宋体" w:hAnsi="宋体" w:cs="新宋体"/>
                  <w:b/>
                  <w:color w:val="008000"/>
                  <w:kern w:val="0"/>
                  <w:sz w:val="15"/>
                  <w:szCs w:val="15"/>
                </w:rPr>
                <w:delText>*/</w:delText>
              </w:r>
            </w:del>
          </w:p>
        </w:tc>
      </w:tr>
    </w:tbl>
    <w:p w:rsidR="00D93C3B" w:rsidRPr="006542E7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6542E7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152049" w:rsidRPr="006542E7">
        <w:rPr>
          <w:rFonts w:asciiTheme="majorEastAsia" w:eastAsiaTheme="majorEastAsia" w:hAnsiTheme="majorEastAsia"/>
          <w:sz w:val="21"/>
          <w:szCs w:val="21"/>
        </w:rPr>
        <w:t>5</w:t>
      </w:r>
      <w:r w:rsidRPr="006542E7">
        <w:rPr>
          <w:rFonts w:asciiTheme="majorEastAsia" w:eastAsiaTheme="majorEastAsia" w:hAnsiTheme="majorEastAsia"/>
          <w:sz w:val="21"/>
          <w:szCs w:val="21"/>
        </w:rPr>
        <w:t>.</w: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6542E7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6542E7">
        <w:rPr>
          <w:rFonts w:asciiTheme="majorEastAsia" w:eastAsiaTheme="majorEastAsia" w:hAnsiTheme="majorEastAsia" w:hint="eastAsia"/>
          <w:sz w:val="21"/>
          <w:szCs w:val="21"/>
        </w:rPr>
        <w:instrText>SEQ 示例 \* ARABIC \s 1</w:instrText>
      </w:r>
      <w:r w:rsidRPr="006542E7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1490E">
        <w:rPr>
          <w:rFonts w:asciiTheme="majorEastAsia" w:eastAsiaTheme="majorEastAsia" w:hAnsiTheme="majorEastAsia"/>
          <w:noProof/>
          <w:sz w:val="21"/>
          <w:szCs w:val="21"/>
        </w:rPr>
        <w:t>1</w: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D93C3B" w:rsidRPr="00183F4C" w:rsidRDefault="00183F4C" w:rsidP="00183F4C">
      <w:pPr>
        <w:pStyle w:val="2"/>
      </w:pPr>
      <w:bookmarkStart w:id="709" w:name="_Toc332207601"/>
      <w:bookmarkStart w:id="710" w:name="_Toc448165195"/>
      <w:r w:rsidRPr="00183F4C">
        <w:rPr>
          <w:rFonts w:hint="eastAsia"/>
        </w:rPr>
        <w:t>5.3</w:t>
      </w:r>
      <w:r w:rsidR="00D93C3B" w:rsidRPr="00183F4C">
        <w:rPr>
          <w:rFonts w:hint="eastAsia"/>
        </w:rPr>
        <w:t>数据结构注释</w:t>
      </w:r>
      <w:bookmarkEnd w:id="709"/>
      <w:bookmarkEnd w:id="710"/>
    </w:p>
    <w:p w:rsidR="00D93C3B" w:rsidRPr="006542E7" w:rsidRDefault="00D93C3B" w:rsidP="00D93C3B">
      <w:r w:rsidRPr="006542E7">
        <w:t>这里的数据结构包括数组、结构、类、枚举。</w:t>
      </w:r>
    </w:p>
    <w:p w:rsidR="00D93C3B" w:rsidRPr="006542E7" w:rsidRDefault="00183F4C" w:rsidP="00183F4C">
      <w:pPr>
        <w:pStyle w:val="ae"/>
        <w:spacing w:line="360" w:lineRule="auto"/>
        <w:ind w:left="420" w:firstLineChars="0" w:firstLine="0"/>
      </w:pPr>
      <w:r w:rsidRPr="006542E7">
        <w:t>(1)</w:t>
      </w:r>
      <w:r w:rsidR="00D93C3B" w:rsidRPr="006542E7">
        <w:t>如果数据结构的命名不是充分自注释的，必须加以注释。</w:t>
      </w:r>
    </w:p>
    <w:p w:rsidR="00D93C3B" w:rsidRPr="006542E7" w:rsidRDefault="00183F4C" w:rsidP="00BB26FA">
      <w:pPr>
        <w:spacing w:line="360" w:lineRule="auto"/>
        <w:ind w:firstLine="420"/>
      </w:pPr>
      <w:r w:rsidRPr="006542E7">
        <w:t>(2)</w:t>
      </w:r>
      <w:r w:rsidR="00D93C3B" w:rsidRPr="006542E7">
        <w:t>对数据结构的注释应放在其上方相邻的位置，不可放在下面；对结构中的每个域的注释放在此域的右方。</w:t>
      </w:r>
    </w:p>
    <w:p w:rsidR="00D93C3B" w:rsidRPr="006542E7" w:rsidRDefault="00183F4C" w:rsidP="00BB26FA">
      <w:pPr>
        <w:spacing w:line="360" w:lineRule="auto"/>
        <w:ind w:firstLine="420"/>
      </w:pPr>
      <w:r w:rsidRPr="006542E7">
        <w:t>(3)</w:t>
      </w:r>
      <w:r w:rsidR="00D93C3B" w:rsidRPr="006542E7">
        <w:t>如果是枚举的话则要求按照实例中给出的，设定每个枚举项的数值，防止将来因插</w:t>
      </w:r>
      <w:r w:rsidR="00D93C3B" w:rsidRPr="006542E7">
        <w:lastRenderedPageBreak/>
        <w:t>入或者删除枚举项带来枚举值在不同版本中不一致的情况，且每个枚举项都必须附加详细的注释。</w:t>
      </w:r>
    </w:p>
    <w:p w:rsidR="00D93C3B" w:rsidRPr="006542E7" w:rsidRDefault="00D93C3B" w:rsidP="00D93C3B">
      <w:r w:rsidRPr="006542E7">
        <w:t>示例：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D93C3B" w:rsidRPr="006542E7" w:rsidTr="00F81B72">
        <w:trPr>
          <w:jc w:val="center"/>
        </w:trPr>
        <w:tc>
          <w:tcPr>
            <w:tcW w:w="9214" w:type="dxa"/>
            <w:shd w:val="clear" w:color="auto" w:fill="BFBFBF" w:themeFill="background1" w:themeFillShade="BF"/>
            <w:vAlign w:val="center"/>
          </w:tcPr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 xml:space="preserve">/*!   </w:t>
            </w:r>
          </w:p>
          <w:p w:rsidR="00D93C3B" w:rsidRPr="006542E7" w:rsidRDefault="00BF0310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cs="新宋体"/>
                <w:color w:val="008000"/>
                <w:kern w:val="0"/>
                <w:sz w:val="19"/>
                <w:szCs w:val="19"/>
              </w:rPr>
              <w:t xml:space="preserve">*@class function         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:[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类功能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]</w:t>
            </w:r>
          </w:p>
          <w:p w:rsidR="00D93C3B" w:rsidRPr="006542E7" w:rsidRDefault="00BF0310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>
              <w:rPr>
                <w:rFonts w:cs="新宋体"/>
                <w:color w:val="008000"/>
                <w:kern w:val="0"/>
                <w:sz w:val="19"/>
                <w:szCs w:val="19"/>
              </w:rPr>
              <w:t xml:space="preserve">*@author               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:[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开发者</w:t>
            </w:r>
            <w:r w:rsidR="00D93C3B"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]</w:t>
            </w:r>
          </w:p>
          <w:p w:rsidR="00D93C3B" w:rsidRPr="006542E7" w:rsidDel="00865FA6" w:rsidRDefault="00BF0310" w:rsidP="00F81B72">
            <w:pPr>
              <w:autoSpaceDE w:val="0"/>
              <w:autoSpaceDN w:val="0"/>
              <w:adjustRightInd w:val="0"/>
              <w:jc w:val="left"/>
              <w:rPr>
                <w:del w:id="711" w:author="3A-4-D-58  王力钧" w:date="2016-04-11T16:58:00Z"/>
                <w:rFonts w:cs="新宋体"/>
                <w:color w:val="008000"/>
                <w:kern w:val="0"/>
                <w:sz w:val="19"/>
                <w:szCs w:val="19"/>
              </w:rPr>
            </w:pPr>
            <w:del w:id="712" w:author="3A-4-D-58  王力钧" w:date="2016-04-11T16:58:00Z">
              <w:r w:rsidDel="00865FA6">
                <w:rPr>
                  <w:rFonts w:cs="新宋体"/>
                  <w:color w:val="008000"/>
                  <w:kern w:val="0"/>
                  <w:sz w:val="19"/>
                  <w:szCs w:val="19"/>
                </w:rPr>
                <w:delText xml:space="preserve">*@date                 </w:delText>
              </w:r>
              <w:r w:rsidR="00D93C3B" w:rsidRPr="006542E7" w:rsidDel="00865FA6">
                <w:rPr>
                  <w:rFonts w:cs="新宋体"/>
                  <w:color w:val="008000"/>
                  <w:kern w:val="0"/>
                  <w:sz w:val="19"/>
                  <w:szCs w:val="19"/>
                </w:rPr>
                <w:delText>:[</w:delText>
              </w:r>
              <w:r w:rsidR="00D93C3B" w:rsidRPr="006542E7" w:rsidDel="00865FA6">
                <w:rPr>
                  <w:rFonts w:cs="新宋体"/>
                  <w:color w:val="008000"/>
                  <w:kern w:val="0"/>
                  <w:sz w:val="19"/>
                  <w:szCs w:val="19"/>
                </w:rPr>
                <w:delText>开发日期</w:delText>
              </w:r>
              <w:r w:rsidR="00D93C3B" w:rsidRPr="006542E7" w:rsidDel="00865FA6">
                <w:rPr>
                  <w:rFonts w:cs="新宋体"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*/</w:t>
            </w:r>
          </w:p>
        </w:tc>
      </w:tr>
    </w:tbl>
    <w:p w:rsidR="00D93C3B" w:rsidRPr="006542E7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6542E7">
        <w:rPr>
          <w:rFonts w:asciiTheme="majorEastAsia" w:eastAsiaTheme="majorEastAsia" w:hAnsiTheme="majorEastAsia"/>
          <w:sz w:val="21"/>
          <w:szCs w:val="21"/>
        </w:rPr>
        <w:t xml:space="preserve">示例 </w:t>
      </w:r>
      <w:r w:rsidR="00152049" w:rsidRPr="006542E7">
        <w:rPr>
          <w:rFonts w:asciiTheme="majorEastAsia" w:eastAsiaTheme="majorEastAsia" w:hAnsiTheme="majorEastAsia"/>
          <w:sz w:val="21"/>
          <w:szCs w:val="21"/>
        </w:rPr>
        <w:t>5</w:t>
      </w:r>
      <w:r w:rsidRPr="006542E7">
        <w:rPr>
          <w:rFonts w:asciiTheme="majorEastAsia" w:eastAsiaTheme="majorEastAsia" w:hAnsiTheme="majorEastAsia"/>
          <w:sz w:val="21"/>
          <w:szCs w:val="21"/>
        </w:rPr>
        <w:t>.</w: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6542E7">
        <w:rPr>
          <w:rFonts w:asciiTheme="majorEastAsia" w:eastAsiaTheme="majorEastAsia" w:hAnsiTheme="majorEastAsia"/>
          <w:sz w:val="21"/>
          <w:szCs w:val="21"/>
        </w:rPr>
        <w:instrText xml:space="preserve"> SEQ 示例 \* ARABIC \s 1 </w:instrTex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1490E">
        <w:rPr>
          <w:rFonts w:asciiTheme="majorEastAsia" w:eastAsiaTheme="majorEastAsia" w:hAnsiTheme="majorEastAsia"/>
          <w:noProof/>
          <w:sz w:val="21"/>
          <w:szCs w:val="21"/>
        </w:rPr>
        <w:t>2</w:t>
      </w:r>
      <w:r w:rsidRPr="006542E7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D93C3B" w:rsidRPr="006542E7" w:rsidTr="00F81B72">
        <w:trPr>
          <w:jc w:val="center"/>
        </w:trPr>
        <w:tc>
          <w:tcPr>
            <w:tcW w:w="9214" w:type="dxa"/>
            <w:shd w:val="clear" w:color="auto" w:fill="BFBFBF" w:themeFill="background1" w:themeFillShade="BF"/>
            <w:vAlign w:val="center"/>
          </w:tcPr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 xml:space="preserve">/*!   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*@brief  :</w:t>
            </w: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同步信号码</w:t>
            </w:r>
          </w:p>
          <w:p w:rsidR="00D93C3B" w:rsidRDefault="00D93C3B" w:rsidP="00F81B72">
            <w:pPr>
              <w:autoSpaceDE w:val="0"/>
              <w:autoSpaceDN w:val="0"/>
              <w:adjustRightInd w:val="0"/>
              <w:jc w:val="left"/>
              <w:rPr>
                <w:ins w:id="713" w:author="3A-4-D-58  王力钧" w:date="2016-04-11T16:59:00Z"/>
                <w:rFonts w:cs="新宋体"/>
                <w:color w:val="008000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DE06D4" w:rsidRPr="006542E7" w:rsidRDefault="00DE06D4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ins w:id="714" w:author="3A-4-D-58  王力钧" w:date="2016-04-11T16:59:00Z">
              <w:r>
                <w:rPr>
                  <w:rFonts w:cs="新宋体"/>
                  <w:color w:val="008000"/>
                  <w:kern w:val="0"/>
                  <w:sz w:val="19"/>
                  <w:szCs w:val="19"/>
                </w:rPr>
                <w:t>// Description</w:t>
              </w:r>
            </w:ins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color w:val="0000FF"/>
                <w:kern w:val="0"/>
                <w:sz w:val="19"/>
                <w:szCs w:val="19"/>
              </w:rPr>
              <w:t>enum</w:t>
            </w:r>
            <w:r w:rsidRPr="006542E7">
              <w:rPr>
                <w:rFonts w:cs="新宋体"/>
                <w:kern w:val="0"/>
                <w:sz w:val="19"/>
                <w:szCs w:val="19"/>
              </w:rPr>
              <w:t xml:space="preserve"> EnSynCode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kern w:val="0"/>
                <w:sz w:val="19"/>
                <w:szCs w:val="19"/>
              </w:rPr>
              <w:t>{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kern w:val="0"/>
                <w:sz w:val="19"/>
                <w:szCs w:val="19"/>
              </w:rPr>
              <w:tab/>
              <w:t xml:space="preserve">N_UNITDATA_IND  = 0,  </w:t>
            </w: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//sccp notify sccp user unit data come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kern w:val="0"/>
                <w:sz w:val="19"/>
                <w:szCs w:val="19"/>
              </w:rPr>
              <w:tab/>
              <w:t xml:space="preserve">N_NOTICE_IND    = 1,  </w:t>
            </w: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//sccp notify user the No.7 network can not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kern w:val="0"/>
                <w:sz w:val="19"/>
                <w:szCs w:val="19"/>
              </w:rPr>
              <w:tab/>
              <w:t xml:space="preserve">N_UNITDATA_REQ  = 2   </w:t>
            </w:r>
            <w:r w:rsidRPr="006542E7">
              <w:rPr>
                <w:rFonts w:cs="新宋体"/>
                <w:color w:val="008000"/>
                <w:kern w:val="0"/>
                <w:sz w:val="19"/>
                <w:szCs w:val="19"/>
              </w:rPr>
              <w:t>//sccp user's unit data transmission request</w:t>
            </w:r>
          </w:p>
          <w:p w:rsidR="00D93C3B" w:rsidRPr="006542E7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6542E7">
              <w:rPr>
                <w:rFonts w:cs="新宋体"/>
                <w:kern w:val="0"/>
                <w:sz w:val="19"/>
                <w:szCs w:val="19"/>
              </w:rPr>
              <w:t>};</w:t>
            </w:r>
          </w:p>
        </w:tc>
      </w:tr>
    </w:tbl>
    <w:p w:rsidR="00D93C3B" w:rsidRPr="006542E7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6542E7">
        <w:rPr>
          <w:rFonts w:asciiTheme="majorEastAsia" w:eastAsiaTheme="majorEastAsia" w:hAnsiTheme="majorEastAsia"/>
          <w:sz w:val="21"/>
          <w:szCs w:val="21"/>
        </w:rPr>
        <w:t xml:space="preserve">示例 </w:t>
      </w:r>
      <w:r w:rsidR="00152049" w:rsidRPr="006542E7">
        <w:rPr>
          <w:rFonts w:asciiTheme="majorEastAsia" w:eastAsiaTheme="majorEastAsia" w:hAnsiTheme="majorEastAsia"/>
          <w:sz w:val="21"/>
          <w:szCs w:val="21"/>
        </w:rPr>
        <w:t>5</w:t>
      </w:r>
      <w:r w:rsidRPr="006542E7">
        <w:rPr>
          <w:rFonts w:asciiTheme="majorEastAsia" w:eastAsiaTheme="majorEastAsia" w:hAnsiTheme="majorEastAsia"/>
          <w:sz w:val="21"/>
          <w:szCs w:val="21"/>
        </w:rPr>
        <w:t>.3</w:t>
      </w:r>
    </w:p>
    <w:p w:rsidR="00D93C3B" w:rsidRPr="006542E7" w:rsidRDefault="00152049" w:rsidP="006542E7">
      <w:pPr>
        <w:pStyle w:val="2"/>
      </w:pPr>
      <w:bookmarkStart w:id="715" w:name="_Toc332207602"/>
      <w:bookmarkStart w:id="716" w:name="_Toc448165196"/>
      <w:r w:rsidRPr="006542E7">
        <w:rPr>
          <w:rFonts w:hint="eastAsia"/>
        </w:rPr>
        <w:t>5.</w:t>
      </w:r>
      <w:r w:rsidR="006542E7" w:rsidRPr="006542E7">
        <w:t>4</w:t>
      </w:r>
      <w:r w:rsidR="00D93C3B" w:rsidRPr="006542E7">
        <w:rPr>
          <w:rFonts w:hint="eastAsia"/>
        </w:rPr>
        <w:t>函数注释</w:t>
      </w:r>
      <w:bookmarkEnd w:id="715"/>
      <w:bookmarkEnd w:id="716"/>
    </w:p>
    <w:p w:rsidR="00D93C3B" w:rsidRPr="00A90F10" w:rsidRDefault="00D93C3B" w:rsidP="00D93C3B">
      <w:pPr>
        <w:spacing w:line="360" w:lineRule="auto"/>
        <w:ind w:firstLine="420"/>
      </w:pPr>
      <w:r w:rsidRPr="00A90F10">
        <w:t>一般说来每个函数都应该做详细的注释。</w:t>
      </w:r>
    </w:p>
    <w:p w:rsidR="00D93C3B" w:rsidRPr="00A90F10" w:rsidRDefault="00FC5002" w:rsidP="00FC5002">
      <w:pPr>
        <w:pStyle w:val="ae"/>
        <w:spacing w:line="360" w:lineRule="auto"/>
        <w:ind w:left="420" w:firstLineChars="0" w:firstLine="0"/>
      </w:pPr>
      <w:r w:rsidRPr="00A90F10">
        <w:t>(1)</w:t>
      </w:r>
      <w:r w:rsidR="00D93C3B" w:rsidRPr="00A90F10">
        <w:t>函数头的注释应写在头文件</w:t>
      </w:r>
      <w:r w:rsidR="00435982" w:rsidRPr="00A90F10">
        <w:t>(</w:t>
      </w:r>
      <w:r w:rsidR="00D93C3B" w:rsidRPr="00A90F10">
        <w:t>.h</w:t>
      </w:r>
      <w:r w:rsidR="00D93C3B" w:rsidRPr="00A90F10">
        <w:t>文件</w:t>
      </w:r>
      <w:r w:rsidR="00435982" w:rsidRPr="00A90F10">
        <w:t>)</w:t>
      </w:r>
      <w:r w:rsidR="00D93C3B" w:rsidRPr="00A90F10">
        <w:t>中，即该函数的声明处而不是实现处。</w:t>
      </w:r>
    </w:p>
    <w:p w:rsidR="00D93C3B" w:rsidRPr="00A90F10" w:rsidRDefault="00FC5002" w:rsidP="00BB26FA">
      <w:pPr>
        <w:spacing w:line="360" w:lineRule="auto"/>
        <w:ind w:firstLine="420"/>
      </w:pPr>
      <w:r w:rsidRPr="00A90F10">
        <w:t>(2)</w:t>
      </w:r>
      <w:r w:rsidR="00D93C3B" w:rsidRPr="00A90F10">
        <w:t>函数头的注释的内容包括</w:t>
      </w:r>
      <w:r w:rsidR="00D93C3B" w:rsidRPr="00A90F10">
        <w:t>“</w:t>
      </w:r>
      <w:r w:rsidR="00D93C3B" w:rsidRPr="00A90F10">
        <w:t>功能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参数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返回值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设计思想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调用函数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日期</w:t>
      </w:r>
      <w:r w:rsidR="00D93C3B" w:rsidRPr="00A90F10">
        <w:t>”</w:t>
      </w:r>
      <w:r w:rsidR="00D93C3B" w:rsidRPr="00A90F10">
        <w:t>，</w:t>
      </w:r>
      <w:r w:rsidR="00D93C3B" w:rsidRPr="00A90F10">
        <w:t>“</w:t>
      </w:r>
      <w:r w:rsidR="00D93C3B" w:rsidRPr="00A90F10">
        <w:t>修改记录</w:t>
      </w:r>
      <w:r w:rsidR="00D93C3B" w:rsidRPr="00A90F10">
        <w:t>”</w:t>
      </w:r>
      <w:r w:rsidR="00D93C3B" w:rsidRPr="00A90F10">
        <w:t>等信息。</w:t>
      </w:r>
    </w:p>
    <w:p w:rsidR="00D93C3B" w:rsidRPr="00A90F10" w:rsidRDefault="00D93C3B" w:rsidP="00D93C3B">
      <w:pPr>
        <w:spacing w:line="360" w:lineRule="auto"/>
      </w:pPr>
      <w:r w:rsidRPr="00A90F10">
        <w:rPr>
          <w:rFonts w:cs="Arial"/>
        </w:rPr>
        <w:t>示例：下面这段函数的注释比较标准，当然，并不局限于此格式，但上述信息建议要包含在内。</w:t>
      </w:r>
    </w:p>
    <w:tbl>
      <w:tblPr>
        <w:tblStyle w:val="a5"/>
        <w:tblW w:w="45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670"/>
      </w:tblGrid>
      <w:tr w:rsidR="00D93C3B" w:rsidRPr="00A90F10" w:rsidTr="00A90F10">
        <w:trPr>
          <w:jc w:val="center"/>
        </w:trPr>
        <w:tc>
          <w:tcPr>
            <w:tcW w:w="7466" w:type="dxa"/>
            <w:shd w:val="clear" w:color="auto" w:fill="D9D9D9" w:themeFill="background1" w:themeFillShade="D9"/>
            <w:vAlign w:val="center"/>
          </w:tcPr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17" w:author="3A-4-D-58  王力钧" w:date="2016-04-11T19:09:00Z"/>
                <w:rFonts w:cs="新宋体"/>
                <w:b/>
                <w:kern w:val="0"/>
                <w:sz w:val="19"/>
                <w:szCs w:val="19"/>
              </w:rPr>
            </w:pPr>
            <w:del w:id="718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/*!</w:delText>
              </w:r>
            </w:del>
          </w:p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19" w:author="3A-4-D-58  王力钧" w:date="2016-04-11T19:09:00Z"/>
                <w:rFonts w:cs="新宋体"/>
                <w:b/>
                <w:color w:val="008000"/>
                <w:kern w:val="0"/>
                <w:sz w:val="19"/>
                <w:szCs w:val="19"/>
              </w:rPr>
            </w:pPr>
            <w:del w:id="720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 xml:space="preserve">*@function </w:delText>
              </w:r>
              <w:bookmarkStart w:id="721" w:name="OLE_LINK1"/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function</w:delText>
              </w:r>
              <w:bookmarkEnd w:id="721"/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 xml:space="preserve">       </w:delText>
              </w:r>
              <w:r w:rsidR="00A90F10"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 xml:space="preserve">  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:[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函数功能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22" w:author="3A-4-D-58  王力钧" w:date="2016-04-11T19:09:00Z"/>
                <w:rFonts w:cs="新宋体"/>
                <w:b/>
                <w:color w:val="008000"/>
                <w:kern w:val="0"/>
                <w:sz w:val="19"/>
                <w:szCs w:val="19"/>
              </w:rPr>
            </w:pPr>
            <w:del w:id="723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 xml:space="preserve">*@param[out/in]           </w:delText>
              </w:r>
              <w:r w:rsidR="00A90F10"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: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[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参数，标明各参数是输入参数还是输出参数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24" w:author="3A-4-D-58  王力钧" w:date="2016-04-11T19:09:00Z"/>
                <w:rFonts w:cs="新宋体"/>
                <w:b/>
                <w:color w:val="008000"/>
                <w:kern w:val="0"/>
                <w:sz w:val="19"/>
                <w:szCs w:val="19"/>
              </w:rPr>
            </w:pPr>
            <w:del w:id="725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 xml:space="preserve">*@return                  </w:delText>
              </w:r>
              <w:r w:rsidR="00A90F10" w:rsidRPr="00A90F10" w:rsidDel="00E53B17">
                <w:rPr>
                  <w:rFonts w:cs="新宋体" w:hint="eastAsia"/>
                  <w:b/>
                  <w:color w:val="008000"/>
                  <w:kern w:val="0"/>
                  <w:sz w:val="19"/>
                  <w:szCs w:val="19"/>
                </w:rPr>
                <w:delText>: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[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返回值，解释返回值的意义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26" w:author="3A-4-D-58  王力钧" w:date="2016-04-11T19:09:00Z"/>
                <w:rFonts w:cs="新宋体"/>
                <w:b/>
                <w:kern w:val="0"/>
                <w:sz w:val="19"/>
                <w:szCs w:val="19"/>
              </w:rPr>
            </w:pPr>
            <w:del w:id="727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*@author                  :[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开发者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D93C3B" w:rsidRPr="00A90F10" w:rsidDel="00E53B17" w:rsidRDefault="00D93C3B" w:rsidP="00F81B72">
            <w:pPr>
              <w:autoSpaceDE w:val="0"/>
              <w:autoSpaceDN w:val="0"/>
              <w:adjustRightInd w:val="0"/>
              <w:jc w:val="left"/>
              <w:rPr>
                <w:del w:id="728" w:author="3A-4-D-58  王力钧" w:date="2016-04-11T19:09:00Z"/>
                <w:rFonts w:cs="新宋体"/>
                <w:b/>
                <w:color w:val="008000"/>
                <w:kern w:val="0"/>
                <w:sz w:val="19"/>
                <w:szCs w:val="19"/>
              </w:rPr>
            </w:pPr>
            <w:del w:id="729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*@date                    :[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开发日期</w:delText>
              </w:r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]</w:delText>
              </w:r>
            </w:del>
          </w:p>
          <w:p w:rsidR="00E53B17" w:rsidRPr="00E53B17" w:rsidRDefault="00D93C3B" w:rsidP="00E53B17">
            <w:pPr>
              <w:autoSpaceDE w:val="0"/>
              <w:autoSpaceDN w:val="0"/>
              <w:adjustRightInd w:val="0"/>
              <w:jc w:val="left"/>
              <w:rPr>
                <w:ins w:id="730" w:author="3A-4-D-58  王力钧" w:date="2016-04-11T19:09:00Z"/>
                <w:rFonts w:ascii="Fixedsys Excelsior 3.01" w:eastAsia="Fixedsys Excelsior 3.01" w:cs="Fixedsys Excelsior 3.01"/>
                <w:kern w:val="0"/>
                <w:sz w:val="13"/>
                <w:szCs w:val="13"/>
                <w:rPrChange w:id="731" w:author="3A-4-D-58  王力钧" w:date="2016-04-11T19:09:00Z">
                  <w:rPr>
                    <w:ins w:id="732" w:author="3A-4-D-58  王力钧" w:date="2016-04-11T19:09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del w:id="733" w:author="3A-4-D-58  王力钧" w:date="2016-04-11T19:09:00Z">
              <w:r w:rsidRPr="00A90F10" w:rsidDel="00E53B17">
                <w:rPr>
                  <w:rFonts w:cs="新宋体"/>
                  <w:b/>
                  <w:color w:val="008000"/>
                  <w:kern w:val="0"/>
                  <w:sz w:val="19"/>
                  <w:szCs w:val="19"/>
                </w:rPr>
                <w:delText>*/</w:delText>
              </w:r>
            </w:del>
            <w:ins w:id="734" w:author="3A-4-D-58  王力钧" w:date="2016-04-11T19:09:00Z">
              <w:r w:rsidR="00E53B17">
                <w:rPr>
                  <w:rFonts w:ascii="Fixedsys Excelsior 3.01" w:eastAsia="Fixedsys Excelsior 3.01" w:cs="Fixedsys Excelsior 3.01"/>
                  <w:kern w:val="0"/>
                  <w:sz w:val="24"/>
                  <w:szCs w:val="24"/>
                </w:rPr>
                <w:t xml:space="preserve">   </w:t>
              </w:r>
              <w:r w:rsidR="00E53B17" w:rsidRPr="00E53B17">
                <w:rPr>
                  <w:rFonts w:ascii="Fixedsys Excelsior 3.01" w:eastAsia="Fixedsys Excelsior 3.01" w:cs="Fixedsys Excelsior 3.01"/>
                  <w:kern w:val="0"/>
                  <w:sz w:val="13"/>
                  <w:szCs w:val="13"/>
                  <w:rPrChange w:id="735" w:author="3A-4-D-58  王力钧" w:date="2016-04-11T19:09:00Z">
                    <w:rPr>
                      <w:rFonts w:ascii="Fixedsys Excelsior 3.01" w:eastAsia="Fixedsys Excelsior 3.01" w:cs="Fixedsys Excelsior 3.01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  <w:r w:rsidR="00E53B17" w:rsidRPr="00E53B17"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  <w:rPrChange w:id="736" w:author="3A-4-D-58  王力钧" w:date="2016-04-11T19:09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>/*</w:t>
              </w:r>
            </w:ins>
          </w:p>
          <w:p w:rsidR="00E53B17" w:rsidRPr="00E53B17" w:rsidRDefault="00E53B17" w:rsidP="00E53B17">
            <w:pPr>
              <w:autoSpaceDE w:val="0"/>
              <w:autoSpaceDN w:val="0"/>
              <w:adjustRightInd w:val="0"/>
              <w:jc w:val="left"/>
              <w:rPr>
                <w:ins w:id="737" w:author="3A-4-D-58  王力钧" w:date="2016-04-11T19:09:00Z"/>
                <w:rFonts w:ascii="Fixedsys Excelsior 3.01" w:eastAsia="Fixedsys Excelsior 3.01" w:cs="Fixedsys Excelsior 3.01"/>
                <w:kern w:val="0"/>
                <w:sz w:val="13"/>
                <w:szCs w:val="13"/>
                <w:rPrChange w:id="738" w:author="3A-4-D-58  王力钧" w:date="2016-04-11T19:09:00Z">
                  <w:rPr>
                    <w:ins w:id="739" w:author="3A-4-D-58  王力钧" w:date="2016-04-11T19:09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740" w:author="3A-4-D-58  王力钧" w:date="2016-04-11T19:09:00Z">
              <w:r w:rsidRPr="00E53B17"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  <w:rPrChange w:id="741" w:author="3A-4-D-58  王力钧" w:date="2016-04-11T19:09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   * @brief     </w:t>
              </w:r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</w:rPr>
                <w:t xml:space="preserve">      </w:t>
              </w:r>
              <w:r>
                <w:rPr>
                  <w:rFonts w:ascii="宋体" w:eastAsia="宋体" w:hAnsi="宋体" w:cs="宋体" w:hint="eastAsia"/>
                  <w:color w:val="008000"/>
                  <w:kern w:val="0"/>
                  <w:sz w:val="13"/>
                  <w:szCs w:val="13"/>
                </w:rPr>
                <w:t>说明</w:t>
              </w:r>
            </w:ins>
          </w:p>
          <w:p w:rsidR="00E53B17" w:rsidRPr="00E53B17" w:rsidRDefault="00E53B17" w:rsidP="00E53B17">
            <w:pPr>
              <w:autoSpaceDE w:val="0"/>
              <w:autoSpaceDN w:val="0"/>
              <w:adjustRightInd w:val="0"/>
              <w:jc w:val="left"/>
              <w:rPr>
                <w:ins w:id="742" w:author="3A-4-D-58  王力钧" w:date="2016-04-11T19:09:00Z"/>
                <w:rFonts w:ascii="Fixedsys Excelsior 3.01" w:eastAsia="Fixedsys Excelsior 3.01" w:cs="Fixedsys Excelsior 3.01"/>
                <w:kern w:val="0"/>
                <w:sz w:val="13"/>
                <w:szCs w:val="13"/>
                <w:rPrChange w:id="743" w:author="3A-4-D-58  王力钧" w:date="2016-04-11T19:09:00Z">
                  <w:rPr>
                    <w:ins w:id="744" w:author="3A-4-D-58  王力钧" w:date="2016-04-11T19:09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745" w:author="3A-4-D-58  王力钧" w:date="2016-04-11T19:09:00Z">
              <w:r w:rsidRPr="00E53B17"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  <w:rPrChange w:id="746" w:author="3A-4-D-58  王力钧" w:date="2016-04-11T19:09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   * @returns      </w:t>
              </w:r>
              <w:r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</w:rPr>
                <w:t xml:space="preserve"> </w:t>
              </w:r>
              <w:r>
                <w:rPr>
                  <w:rFonts w:ascii="宋体" w:eastAsia="宋体" w:hAnsi="宋体" w:cs="宋体" w:hint="eastAsia"/>
                  <w:color w:val="008000"/>
                  <w:kern w:val="0"/>
                  <w:sz w:val="13"/>
                  <w:szCs w:val="13"/>
                </w:rPr>
                <w:t>返回值</w:t>
              </w:r>
            </w:ins>
          </w:p>
          <w:p w:rsidR="00E53B17" w:rsidRPr="00E53B17" w:rsidRDefault="00E53B17">
            <w:pPr>
              <w:autoSpaceDE w:val="0"/>
              <w:autoSpaceDN w:val="0"/>
              <w:adjustRightInd w:val="0"/>
              <w:jc w:val="left"/>
              <w:rPr>
                <w:ins w:id="747" w:author="3A-4-D-58  王力钧" w:date="2016-04-11T19:09:00Z"/>
                <w:rFonts w:ascii="Fixedsys Excelsior 3.01" w:eastAsia="Fixedsys Excelsior 3.01" w:cs="Fixedsys Excelsior 3.01"/>
                <w:kern w:val="0"/>
                <w:sz w:val="13"/>
                <w:szCs w:val="13"/>
                <w:rPrChange w:id="748" w:author="3A-4-D-58  王力钧" w:date="2016-04-11T19:09:00Z">
                  <w:rPr>
                    <w:ins w:id="749" w:author="3A-4-D-58  王力钧" w:date="2016-04-11T19:09:00Z"/>
                    <w:rFonts w:ascii="Fixedsys Excelsior 3.01" w:eastAsia="Fixedsys Excelsior 3.01" w:cs="Fixedsys Excelsior 3.01"/>
                    <w:kern w:val="0"/>
                    <w:sz w:val="24"/>
                    <w:szCs w:val="24"/>
                  </w:rPr>
                </w:rPrChange>
              </w:rPr>
            </w:pPr>
            <w:ins w:id="750" w:author="3A-4-D-58  王力钧" w:date="2016-04-11T19:09:00Z">
              <w:r w:rsidRPr="00E53B17"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  <w:rPrChange w:id="751" w:author="3A-4-D-58  王力钧" w:date="2016-04-11T19:09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   * @parameter   </w:t>
              </w:r>
              <w:r>
                <w:rPr>
                  <w:rFonts w:ascii="宋体" w:eastAsia="宋体" w:hAnsi="宋体" w:cs="宋体" w:hint="eastAsia"/>
                  <w:color w:val="008000"/>
                  <w:kern w:val="0"/>
                  <w:sz w:val="13"/>
                  <w:szCs w:val="13"/>
                </w:rPr>
                <w:t>参数</w:t>
              </w:r>
            </w:ins>
          </w:p>
          <w:p w:rsidR="00E53B17" w:rsidRPr="00E53B17" w:rsidRDefault="00E53B17" w:rsidP="00E53B17">
            <w:pPr>
              <w:autoSpaceDE w:val="0"/>
              <w:autoSpaceDN w:val="0"/>
              <w:adjustRightInd w:val="0"/>
              <w:jc w:val="left"/>
              <w:rPr>
                <w:ins w:id="752" w:author="3A-4-D-58  王力钧" w:date="2016-04-11T19:09:00Z"/>
                <w:rFonts w:ascii="Fixedsys Excelsior 3.01" w:eastAsia="Fixedsys Excelsior 3.01" w:cs="Fixedsys Excelsior 3.01"/>
                <w:color w:val="008000"/>
                <w:kern w:val="0"/>
                <w:sz w:val="13"/>
                <w:szCs w:val="13"/>
                <w:rPrChange w:id="753" w:author="3A-4-D-58  王力钧" w:date="2016-04-11T19:09:00Z">
                  <w:rPr>
                    <w:ins w:id="754" w:author="3A-4-D-58  王力钧" w:date="2016-04-11T19:09:00Z"/>
                    <w:rFonts w:ascii="Fixedsys Excelsior 3.01" w:eastAsia="Fixedsys Excelsior 3.01" w:cs="Fixedsys Excelsior 3.01"/>
                    <w:color w:val="008000"/>
                    <w:kern w:val="0"/>
                    <w:sz w:val="24"/>
                    <w:szCs w:val="24"/>
                  </w:rPr>
                </w:rPrChange>
              </w:rPr>
            </w:pPr>
            <w:ins w:id="755" w:author="3A-4-D-58  王力钧" w:date="2016-04-11T19:09:00Z">
              <w:r w:rsidRPr="00E53B17">
                <w:rPr>
                  <w:rFonts w:ascii="Fixedsys Excelsior 3.01" w:eastAsia="Fixedsys Excelsior 3.01" w:cs="Fixedsys Excelsior 3.01"/>
                  <w:color w:val="008000"/>
                  <w:kern w:val="0"/>
                  <w:sz w:val="13"/>
                  <w:szCs w:val="13"/>
                  <w:rPrChange w:id="756" w:author="3A-4-D-58  王力钧" w:date="2016-04-11T19:09:00Z">
                    <w:rPr>
                      <w:rFonts w:ascii="Fixedsys Excelsior 3.01" w:eastAsia="Fixedsys Excelsior 3.01" w:cs="Fixedsys Excelsior 3.01"/>
                      <w:color w:val="008000"/>
                      <w:kern w:val="0"/>
                      <w:sz w:val="24"/>
                      <w:szCs w:val="24"/>
                    </w:rPr>
                  </w:rPrChange>
                </w:rPr>
                <w:t xml:space="preserve">    */</w:t>
              </w:r>
            </w:ins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</w:p>
        </w:tc>
      </w:tr>
    </w:tbl>
    <w:p w:rsidR="00D93C3B" w:rsidRPr="00A90F10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A90F10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FC5002" w:rsidRPr="00A90F10">
        <w:rPr>
          <w:rFonts w:asciiTheme="majorEastAsia" w:eastAsiaTheme="majorEastAsia" w:hAnsiTheme="majorEastAsia"/>
          <w:sz w:val="21"/>
          <w:szCs w:val="21"/>
        </w:rPr>
        <w:t>5</w:t>
      </w:r>
      <w:r w:rsidRPr="00A90F10">
        <w:rPr>
          <w:rFonts w:asciiTheme="majorEastAsia" w:eastAsiaTheme="majorEastAsia" w:hAnsiTheme="majorEastAsia"/>
          <w:sz w:val="21"/>
          <w:szCs w:val="21"/>
        </w:rPr>
        <w:t>.4</w:t>
      </w:r>
    </w:p>
    <w:p w:rsidR="00D93C3B" w:rsidRPr="00FC5002" w:rsidRDefault="00FC5002" w:rsidP="00FC5002">
      <w:pPr>
        <w:pStyle w:val="2"/>
      </w:pPr>
      <w:bookmarkStart w:id="757" w:name="_Toc332207603"/>
      <w:bookmarkStart w:id="758" w:name="_Toc448165197"/>
      <w:r w:rsidRPr="00FC5002">
        <w:rPr>
          <w:rFonts w:hint="eastAsia"/>
        </w:rPr>
        <w:t>5.5</w:t>
      </w:r>
      <w:r w:rsidR="00D93C3B" w:rsidRPr="00FC5002">
        <w:rPr>
          <w:rFonts w:hint="eastAsia"/>
        </w:rPr>
        <w:t>代码注释</w:t>
      </w:r>
      <w:bookmarkEnd w:id="757"/>
      <w:bookmarkEnd w:id="758"/>
    </w:p>
    <w:p w:rsidR="00D93C3B" w:rsidRPr="00A90F10" w:rsidRDefault="00D93C3B" w:rsidP="00D93C3B">
      <w:pPr>
        <w:ind w:firstLine="420"/>
      </w:pPr>
      <w:r w:rsidRPr="00A90F10">
        <w:t>对于代码中巧妙的</w:t>
      </w:r>
      <w:r w:rsidRPr="00A90F10">
        <w:t>,</w:t>
      </w:r>
      <w:r w:rsidRPr="00A90F10">
        <w:t>晦涩的</w:t>
      </w:r>
      <w:r w:rsidRPr="00A90F10">
        <w:t>,</w:t>
      </w:r>
      <w:r w:rsidRPr="00A90F10">
        <w:t>有趣的</w:t>
      </w:r>
      <w:r w:rsidRPr="00A90F10">
        <w:t>,</w:t>
      </w:r>
      <w:r w:rsidRPr="00A90F10">
        <w:t>重要的地方加以注释。</w:t>
      </w:r>
    </w:p>
    <w:p w:rsidR="00D93C3B" w:rsidRPr="00A90F10" w:rsidRDefault="00FC5002" w:rsidP="00BB26FA">
      <w:pPr>
        <w:spacing w:line="360" w:lineRule="auto"/>
        <w:ind w:firstLine="420"/>
      </w:pPr>
      <w:bookmarkStart w:id="759" w:name="_Toc290020229"/>
      <w:r w:rsidRPr="00A90F10">
        <w:lastRenderedPageBreak/>
        <w:t>(1)</w:t>
      </w:r>
      <w:r w:rsidR="00D93C3B" w:rsidRPr="00A90F10">
        <w:t>边写代码边注释，修改代码同时修改相应的注释，以保证注释与代码的一致性。不再有用的注释要删除。</w:t>
      </w:r>
      <w:bookmarkEnd w:id="759"/>
    </w:p>
    <w:p w:rsidR="00D93C3B" w:rsidRPr="00A90F10" w:rsidRDefault="00FC5002" w:rsidP="00BB26FA">
      <w:pPr>
        <w:spacing w:line="360" w:lineRule="auto"/>
        <w:ind w:firstLine="420"/>
      </w:pPr>
      <w:r w:rsidRPr="00A90F10">
        <w:t>(2)</w:t>
      </w:r>
      <w:r w:rsidR="00D93C3B" w:rsidRPr="00A90F10">
        <w:t>注释应与其描述的代码相近，对代码的注释应放在其上方或右方</w:t>
      </w:r>
      <w:r w:rsidR="00435982" w:rsidRPr="00A90F10">
        <w:t>(</w:t>
      </w:r>
      <w:r w:rsidR="00D93C3B" w:rsidRPr="00A90F10">
        <w:t>对单条语句的注释</w:t>
      </w:r>
      <w:r w:rsidR="00435982" w:rsidRPr="00A90F10">
        <w:t>)</w:t>
      </w:r>
      <w:r w:rsidR="00D93C3B" w:rsidRPr="00A90F10">
        <w:t>相邻位置，不可放在下面，如放于上方则需与其上面的代码用空行隔开。</w:t>
      </w:r>
    </w:p>
    <w:p w:rsidR="00D93C3B" w:rsidRPr="00A90F10" w:rsidRDefault="00FC5002" w:rsidP="00FC5002">
      <w:pPr>
        <w:pStyle w:val="ae"/>
        <w:spacing w:line="360" w:lineRule="auto"/>
        <w:ind w:left="420" w:firstLineChars="0" w:firstLine="0"/>
      </w:pPr>
      <w:r w:rsidRPr="00A90F10">
        <w:t>(</w:t>
      </w:r>
      <w:r w:rsidR="00E10FA4" w:rsidRPr="00A90F10">
        <w:t>3</w:t>
      </w:r>
      <w:r w:rsidRPr="00A90F10">
        <w:t>)</w:t>
      </w:r>
      <w:r w:rsidR="00D93C3B" w:rsidRPr="00A90F10">
        <w:t>注释与所描述内容进行同样的缩进。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3853"/>
        <w:gridCol w:w="3817"/>
      </w:tblGrid>
      <w:tr w:rsidR="00D93C3B" w:rsidRPr="00A90F10" w:rsidTr="00F81B72">
        <w:trPr>
          <w:jc w:val="center"/>
        </w:trPr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D93C3B" w:rsidRPr="00A90F10" w:rsidRDefault="00D93C3B" w:rsidP="00D93C3B">
            <w:pPr>
              <w:pStyle w:val="ae"/>
              <w:numPr>
                <w:ilvl w:val="0"/>
                <w:numId w:val="46"/>
              </w:numPr>
              <w:spacing w:line="360" w:lineRule="auto"/>
              <w:ind w:firstLineChars="0"/>
              <w:jc w:val="center"/>
              <w:rPr>
                <w:b/>
                <w:sz w:val="15"/>
                <w:szCs w:val="15"/>
              </w:rPr>
            </w:pPr>
            <w:r w:rsidRPr="00A90F10">
              <w:rPr>
                <w:b/>
                <w:sz w:val="15"/>
                <w:szCs w:val="15"/>
              </w:rPr>
              <w:t>a</w:t>
            </w:r>
            <w:r w:rsidRPr="00A90F10">
              <w:rPr>
                <w:b/>
                <w:sz w:val="15"/>
                <w:szCs w:val="15"/>
              </w:rPr>
              <w:t>、推荐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spacing w:line="360" w:lineRule="auto"/>
              <w:jc w:val="center"/>
              <w:rPr>
                <w:b/>
                <w:sz w:val="15"/>
                <w:szCs w:val="15"/>
              </w:rPr>
            </w:pPr>
            <w:r w:rsidRPr="00A90F10">
              <w:rPr>
                <w:b/>
                <w:sz w:val="15"/>
                <w:szCs w:val="15"/>
              </w:rPr>
              <w:t>b</w:t>
            </w:r>
            <w:r w:rsidRPr="00A90F10">
              <w:rPr>
                <w:b/>
                <w:sz w:val="15"/>
                <w:szCs w:val="15"/>
              </w:rPr>
              <w:t>、禁止</w:t>
            </w:r>
          </w:p>
        </w:tc>
      </w:tr>
      <w:tr w:rsidR="00D93C3B" w:rsidRPr="00A90F10" w:rsidTr="00F81B72">
        <w:trPr>
          <w:jc w:val="center"/>
        </w:trPr>
        <w:tc>
          <w:tcPr>
            <w:tcW w:w="4536" w:type="dxa"/>
            <w:vMerge w:val="restart"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otherStatement;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// 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复制对象信息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 xml:space="preserve">m_unObjID = Obj.m_unObjID; 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m_unObjType = Obj.m_unObjType;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</w: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return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 xml:space="preserve"> *</w:t>
            </w: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this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>;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/* 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复制对象信息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*/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 xml:space="preserve">m_unObjID = Obj.m_unObjID;  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m_unObjType = Obj.m_unObjType;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</w: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return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 xml:space="preserve"> *</w:t>
            </w: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this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>;</w:t>
            </w:r>
          </w:p>
        </w:tc>
      </w:tr>
      <w:tr w:rsidR="00D93C3B" w:rsidRPr="00A90F10" w:rsidTr="00F81B72">
        <w:trPr>
          <w:jc w:val="center"/>
        </w:trPr>
        <w:tc>
          <w:tcPr>
            <w:tcW w:w="4536" w:type="dxa"/>
            <w:vMerge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 xml:space="preserve">m_unObjID = Obj.m_unObjID;  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m_unObjType = Obj.m_unObjType;</w:t>
            </w:r>
          </w:p>
          <w:p w:rsidR="00D93C3B" w:rsidRPr="00A90F10" w:rsidRDefault="00D93C3B" w:rsidP="00F81B7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return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 xml:space="preserve"> *</w:t>
            </w: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this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>;</w:t>
            </w:r>
          </w:p>
          <w:p w:rsidR="00D93C3B" w:rsidRPr="00A90F10" w:rsidRDefault="00D93C3B" w:rsidP="00F81B72">
            <w:pPr>
              <w:keepNext/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/* 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复制对象信息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 */</w:t>
            </w:r>
          </w:p>
        </w:tc>
      </w:tr>
    </w:tbl>
    <w:p w:rsidR="00D93C3B" w:rsidRPr="00A90F10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A90F10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7B4FFD" w:rsidRPr="00A90F10">
        <w:rPr>
          <w:rFonts w:asciiTheme="majorEastAsia" w:eastAsiaTheme="majorEastAsia" w:hAnsiTheme="majorEastAsia"/>
          <w:sz w:val="21"/>
          <w:szCs w:val="21"/>
        </w:rPr>
        <w:t>5</w:t>
      </w:r>
      <w:r w:rsidRPr="00A90F10">
        <w:rPr>
          <w:rFonts w:asciiTheme="majorEastAsia" w:eastAsiaTheme="majorEastAsia" w:hAnsiTheme="majorEastAsia"/>
          <w:sz w:val="21"/>
          <w:szCs w:val="21"/>
        </w:rPr>
        <w:t>.5</w:t>
      </w:r>
    </w:p>
    <w:p w:rsidR="00D93C3B" w:rsidRPr="00A90F10" w:rsidRDefault="007B4FFD" w:rsidP="007B4FFD">
      <w:pPr>
        <w:pStyle w:val="ae"/>
        <w:spacing w:line="360" w:lineRule="auto"/>
        <w:ind w:left="420" w:firstLineChars="0" w:firstLine="0"/>
      </w:pPr>
      <w:bookmarkStart w:id="760" w:name="_Toc290020239"/>
      <w:r w:rsidRPr="00A90F10">
        <w:t>(4)</w:t>
      </w:r>
      <w:r w:rsidR="00D93C3B" w:rsidRPr="00A90F10">
        <w:t>对于</w:t>
      </w:r>
      <w:r w:rsidR="00D93C3B" w:rsidRPr="00A90F10">
        <w:t>if</w:t>
      </w:r>
      <w:r w:rsidR="00D93C3B" w:rsidRPr="00A90F10">
        <w:t>语句分支处，需</w:t>
      </w:r>
      <w:r w:rsidR="00D93C3B" w:rsidRPr="00A90F10">
        <w:rPr>
          <w:color w:val="000000"/>
          <w:sz w:val="20"/>
          <w:szCs w:val="20"/>
          <w:shd w:val="clear" w:color="auto" w:fill="FFFFFF"/>
        </w:rPr>
        <w:t>通过注释，解释不同分支的意义。示例如下：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D93C3B" w:rsidRPr="00A90F10" w:rsidTr="00F81B72">
        <w:trPr>
          <w:jc w:val="center"/>
        </w:trPr>
        <w:tc>
          <w:tcPr>
            <w:tcW w:w="9072" w:type="dxa"/>
            <w:shd w:val="clear" w:color="auto" w:fill="BFBFBF" w:themeFill="background1" w:themeFillShade="BF"/>
            <w:vAlign w:val="center"/>
          </w:tcPr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color w:val="008000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if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 xml:space="preserve">(m_iShortRadio == 0)       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三相的情况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{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strvC.Format("%-10.6f", vC);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ab/>
              <w:t>straC.Format("%-10.6f", aC);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}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color w:val="0000FF"/>
                <w:kern w:val="0"/>
                <w:sz w:val="15"/>
                <w:szCs w:val="15"/>
              </w:rPr>
              <w:t>else if</w:t>
            </w:r>
            <w:r w:rsidRPr="00A90F10">
              <w:rPr>
                <w:rFonts w:cs="新宋体"/>
                <w:kern w:val="0"/>
                <w:sz w:val="15"/>
                <w:szCs w:val="15"/>
              </w:rPr>
              <w:t xml:space="preserve">(m_iShortRadio == 1) </w:t>
            </w:r>
            <w:r w:rsidRPr="00A90F10">
              <w:rPr>
                <w:rFonts w:cs="新宋体"/>
                <w:b/>
                <w:kern w:val="0"/>
                <w:sz w:val="15"/>
                <w:szCs w:val="15"/>
              </w:rPr>
              <w:t xml:space="preserve"> 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</w:t>
            </w:r>
            <w:r w:rsidRPr="00A90F10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两相的情况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{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="30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strvC = _T("");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="30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straC = _T("");</w:t>
            </w:r>
          </w:p>
          <w:p w:rsidR="00D93C3B" w:rsidRPr="00A90F10" w:rsidRDefault="00D93C3B" w:rsidP="00F81B72">
            <w:pPr>
              <w:pStyle w:val="ae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A90F10">
              <w:rPr>
                <w:rFonts w:cs="新宋体"/>
                <w:kern w:val="0"/>
                <w:sz w:val="15"/>
                <w:szCs w:val="15"/>
              </w:rPr>
              <w:t>}</w:t>
            </w:r>
          </w:p>
        </w:tc>
      </w:tr>
    </w:tbl>
    <w:p w:rsidR="00D93C3B" w:rsidRPr="00A90F10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A90F10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233048" w:rsidRPr="00A90F10">
        <w:rPr>
          <w:rFonts w:asciiTheme="majorEastAsia" w:eastAsiaTheme="majorEastAsia" w:hAnsiTheme="majorEastAsia"/>
          <w:sz w:val="21"/>
          <w:szCs w:val="21"/>
        </w:rPr>
        <w:t>5</w:t>
      </w:r>
      <w:r w:rsidRPr="00A90F10">
        <w:rPr>
          <w:rFonts w:asciiTheme="majorEastAsia" w:eastAsiaTheme="majorEastAsia" w:hAnsiTheme="majorEastAsia"/>
          <w:sz w:val="21"/>
          <w:szCs w:val="21"/>
        </w:rPr>
        <w:t>.6</w:t>
      </w:r>
    </w:p>
    <w:p w:rsidR="00D93C3B" w:rsidRPr="00EB0398" w:rsidRDefault="00233048" w:rsidP="00BB26FA">
      <w:pPr>
        <w:spacing w:line="360" w:lineRule="auto"/>
        <w:ind w:firstLine="420"/>
      </w:pPr>
      <w:r w:rsidRPr="00EB0398">
        <w:t>(5)</w:t>
      </w:r>
      <w:r w:rsidR="00D93C3B" w:rsidRPr="00EB0398">
        <w:t>对于</w:t>
      </w:r>
      <w:r w:rsidR="00D93C3B" w:rsidRPr="00EB0398">
        <w:t>switch</w:t>
      </w:r>
      <w:r w:rsidR="00D93C3B" w:rsidRPr="00EB0398">
        <w:t>语句下的</w:t>
      </w:r>
      <w:r w:rsidR="00D93C3B" w:rsidRPr="00EB0398">
        <w:t>case</w:t>
      </w:r>
      <w:r w:rsidR="00D93C3B" w:rsidRPr="00EB0398">
        <w:t>语句，如果因为特殊情况需要处理完一个</w:t>
      </w:r>
      <w:r w:rsidR="00D93C3B" w:rsidRPr="00EB0398">
        <w:t>case</w:t>
      </w:r>
      <w:r w:rsidR="00D93C3B" w:rsidRPr="00EB0398">
        <w:t>后进入下一个</w:t>
      </w:r>
      <w:r w:rsidR="00D93C3B" w:rsidRPr="00EB0398">
        <w:t>case</w:t>
      </w:r>
      <w:r w:rsidR="00D93C3B" w:rsidRPr="00EB0398">
        <w:t>处理，必须在该</w:t>
      </w:r>
      <w:r w:rsidR="00D93C3B" w:rsidRPr="00EB0398">
        <w:t>case</w:t>
      </w:r>
      <w:r w:rsidR="00D93C3B" w:rsidRPr="00EB0398">
        <w:t>语句处理完、下一个</w:t>
      </w:r>
      <w:r w:rsidR="00D93C3B" w:rsidRPr="00EB0398">
        <w:t>case</w:t>
      </w:r>
      <w:r w:rsidR="00D93C3B" w:rsidRPr="00EB0398">
        <w:t>语句前加上明确的注释</w:t>
      </w:r>
      <w:r w:rsidR="00435982" w:rsidRPr="00EB0398">
        <w:t>(</w:t>
      </w:r>
      <w:r w:rsidR="00D93C3B" w:rsidRPr="00EB0398">
        <w:t>同</w:t>
      </w:r>
      <w:r w:rsidR="00D93C3B" w:rsidRPr="00EB0398">
        <w:t>5.5</w:t>
      </w:r>
      <w:r w:rsidR="00D93C3B" w:rsidRPr="00EB0398">
        <w:t>中</w:t>
      </w:r>
      <w:r w:rsidR="00D93C3B" w:rsidRPr="00EB0398">
        <w:t>switch-case</w:t>
      </w:r>
      <w:r w:rsidR="00D93C3B" w:rsidRPr="00EB0398">
        <w:t>规范</w:t>
      </w:r>
      <w:r w:rsidR="00435982" w:rsidRPr="00EB0398">
        <w:t>)</w:t>
      </w:r>
      <w:r w:rsidR="00D93C3B" w:rsidRPr="00EB0398">
        <w:t>。</w:t>
      </w:r>
      <w:bookmarkEnd w:id="760"/>
      <w:r w:rsidR="00D93C3B" w:rsidRPr="00EB0398">
        <w:t>示例如下：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D93C3B" w:rsidRPr="00F270BD" w:rsidTr="00F81B72">
        <w:trPr>
          <w:jc w:val="center"/>
        </w:trPr>
        <w:tc>
          <w:tcPr>
            <w:tcW w:w="9072" w:type="dxa"/>
            <w:shd w:val="clear" w:color="auto" w:fill="BFBFBF" w:themeFill="background1" w:themeFillShade="BF"/>
            <w:vAlign w:val="center"/>
          </w:tcPr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F270BD">
              <w:rPr>
                <w:rFonts w:ascii="宋体" w:hAnsi="宋体" w:cs="新宋体"/>
                <w:kern w:val="0"/>
                <w:sz w:val="19"/>
                <w:szCs w:val="19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>switch</w:t>
            </w:r>
            <w:r w:rsidR="00435982" w:rsidRPr="00EB0398">
              <w:rPr>
                <w:rFonts w:cs="新宋体"/>
                <w:kern w:val="0"/>
                <w:sz w:val="15"/>
                <w:szCs w:val="15"/>
              </w:rPr>
              <w:t>(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>var</w:t>
            </w:r>
            <w:r w:rsidR="00435982" w:rsidRPr="00EB0398">
              <w:rPr>
                <w:rFonts w:cs="新宋体"/>
                <w:kern w:val="0"/>
                <w:sz w:val="15"/>
                <w:szCs w:val="15"/>
              </w:rPr>
              <w:t>)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case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CMD_DOWN: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 xml:space="preserve">processDown();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break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>;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case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CMD_FWD: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lastRenderedPageBreak/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 xml:space="preserve">processFwd();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if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(...)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8000"/>
                <w:kern w:val="0"/>
                <w:sz w:val="15"/>
                <w:szCs w:val="15"/>
              </w:rPr>
              <w:t>//program code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break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>;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else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 xml:space="preserve">processCFW_B();  </w:t>
            </w:r>
            <w:r w:rsidRPr="00EB0398">
              <w:rPr>
                <w:rFonts w:cs="新宋体"/>
                <w:color w:val="008000"/>
                <w:kern w:val="0"/>
                <w:sz w:val="15"/>
                <w:szCs w:val="15"/>
              </w:rPr>
              <w:t>// now jump into case CMD_A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case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CMD_A:  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{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 xml:space="preserve">processA();   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break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>;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  <w:p w:rsidR="00D93C3B" w:rsidRPr="00F270BD" w:rsidRDefault="00D93C3B" w:rsidP="00F81B72">
            <w:pPr>
              <w:keepNext/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D93C3B" w:rsidRPr="00EB0398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EB0398"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示例 </w:t>
      </w:r>
      <w:r w:rsidR="00233048" w:rsidRPr="00EB0398">
        <w:rPr>
          <w:rFonts w:asciiTheme="majorEastAsia" w:eastAsiaTheme="majorEastAsia" w:hAnsiTheme="majorEastAsia"/>
          <w:sz w:val="21"/>
          <w:szCs w:val="21"/>
        </w:rPr>
        <w:t>5.7</w:t>
      </w:r>
    </w:p>
    <w:p w:rsidR="00D93C3B" w:rsidRPr="006542E7" w:rsidRDefault="00233048" w:rsidP="006542E7">
      <w:pPr>
        <w:pStyle w:val="2"/>
      </w:pPr>
      <w:bookmarkStart w:id="761" w:name="_Toc332207604"/>
      <w:bookmarkStart w:id="762" w:name="_Toc448165198"/>
      <w:r w:rsidRPr="006542E7">
        <w:rPr>
          <w:rFonts w:hint="eastAsia"/>
        </w:rPr>
        <w:t>5.6</w:t>
      </w:r>
      <w:r w:rsidR="00D93C3B" w:rsidRPr="006542E7">
        <w:rPr>
          <w:rFonts w:hint="eastAsia"/>
        </w:rPr>
        <w:t>变量及常量注释</w:t>
      </w:r>
      <w:bookmarkEnd w:id="761"/>
      <w:bookmarkEnd w:id="762"/>
    </w:p>
    <w:p w:rsidR="00D93C3B" w:rsidRPr="00EB0398" w:rsidRDefault="00233048" w:rsidP="00233048">
      <w:pPr>
        <w:pStyle w:val="ae"/>
        <w:spacing w:line="360" w:lineRule="auto"/>
        <w:ind w:left="420" w:firstLineChars="0" w:firstLine="0"/>
      </w:pPr>
      <w:bookmarkStart w:id="763" w:name="_Toc290020238"/>
      <w:r w:rsidRPr="00EB0398">
        <w:t>(1)</w:t>
      </w:r>
      <w:r w:rsidR="00D93C3B" w:rsidRPr="00EB0398">
        <w:t>对变量的定义和分支语句</w:t>
      </w:r>
      <w:r w:rsidR="00435982" w:rsidRPr="00EB0398">
        <w:t>(</w:t>
      </w:r>
      <w:r w:rsidR="00D93C3B" w:rsidRPr="00EB0398">
        <w:t>条件分支、循环语句等</w:t>
      </w:r>
      <w:r w:rsidR="00435982" w:rsidRPr="00EB0398">
        <w:t>)</w:t>
      </w:r>
      <w:r w:rsidR="00D93C3B" w:rsidRPr="00EB0398">
        <w:t>必须编写注释。</w:t>
      </w:r>
      <w:bookmarkEnd w:id="763"/>
    </w:p>
    <w:p w:rsidR="00D93C3B" w:rsidRPr="00EB0398" w:rsidRDefault="00233048" w:rsidP="00BB26FA">
      <w:pPr>
        <w:spacing w:line="360" w:lineRule="auto"/>
        <w:ind w:firstLine="420"/>
      </w:pPr>
      <w:r w:rsidRPr="00EB0398">
        <w:t>(2)</w:t>
      </w:r>
      <w:r w:rsidR="00D93C3B" w:rsidRPr="00EB0398">
        <w:t>类数据成员：每个类数据成员</w:t>
      </w:r>
      <w:r w:rsidR="00435982" w:rsidRPr="00EB0398">
        <w:t>(</w:t>
      </w:r>
      <w:r w:rsidR="00D93C3B" w:rsidRPr="00EB0398">
        <w:t>也叫实例变量或成员变量</w:t>
      </w:r>
      <w:r w:rsidR="00435982" w:rsidRPr="00EB0398">
        <w:t>)</w:t>
      </w:r>
      <w:r w:rsidR="00D93C3B" w:rsidRPr="00EB0398">
        <w:t>都应该用注释说明用途。如果变量可以接受</w:t>
      </w:r>
      <w:r w:rsidR="00D93C3B" w:rsidRPr="00EB0398">
        <w:t>NULL</w:t>
      </w:r>
      <w:r w:rsidR="00D93C3B" w:rsidRPr="00EB0398">
        <w:t>或</w:t>
      </w:r>
      <w:r w:rsidR="00D93C3B" w:rsidRPr="00EB0398">
        <w:t>-1</w:t>
      </w:r>
      <w:r w:rsidR="00D93C3B" w:rsidRPr="00EB0398">
        <w:t>等警戒值</w:t>
      </w:r>
      <w:r w:rsidR="00D93C3B" w:rsidRPr="00EB0398">
        <w:t>,</w:t>
      </w:r>
      <w:r w:rsidR="00D93C3B" w:rsidRPr="00EB0398">
        <w:t>须加以说明。示例如下</w:t>
      </w:r>
      <w:r w:rsidR="00D93C3B" w:rsidRPr="00EB0398">
        <w:t>:</w:t>
      </w:r>
    </w:p>
    <w:tbl>
      <w:tblPr>
        <w:tblStyle w:val="a5"/>
        <w:tblW w:w="4516" w:type="pct"/>
        <w:jc w:val="center"/>
        <w:tblLook w:val="04A0" w:firstRow="1" w:lastRow="0" w:firstColumn="1" w:lastColumn="0" w:noHBand="0" w:noVBand="1"/>
      </w:tblPr>
      <w:tblGrid>
        <w:gridCol w:w="7697"/>
      </w:tblGrid>
      <w:tr w:rsidR="00D93C3B" w:rsidRPr="00EB0398" w:rsidTr="00F81B72">
        <w:trPr>
          <w:trHeight w:val="1455"/>
          <w:jc w:val="center"/>
        </w:trPr>
        <w:tc>
          <w:tcPr>
            <w:tcW w:w="8643" w:type="dxa"/>
            <w:shd w:val="clear" w:color="auto" w:fill="BFBFBF" w:themeFill="background1" w:themeFillShade="BF"/>
            <w:vAlign w:val="center"/>
          </w:tcPr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private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>: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//Keeps track of the total number of entries in the table.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//Used to ensure we do not goover the limit. -1 means</w:t>
            </w:r>
          </w:p>
          <w:p w:rsidR="00D93C3B" w:rsidRPr="00EB0398" w:rsidRDefault="00D93C3B" w:rsidP="00F81B72">
            <w:pPr>
              <w:keepNext/>
              <w:autoSpaceDE w:val="0"/>
              <w:autoSpaceDN w:val="0"/>
              <w:adjustRightInd w:val="0"/>
              <w:jc w:val="left"/>
              <w:rPr>
                <w:rFonts w:cs="新宋体"/>
                <w:color w:val="008000"/>
                <w:kern w:val="0"/>
                <w:sz w:val="19"/>
                <w:szCs w:val="19"/>
              </w:rPr>
            </w:pPr>
            <w:r w:rsidRPr="00EB0398">
              <w:rPr>
                <w:rFonts w:cs="新宋体"/>
                <w:b/>
                <w:kern w:val="0"/>
                <w:sz w:val="15"/>
                <w:szCs w:val="15"/>
              </w:rPr>
              <w:tab/>
            </w: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//that we don’t yet know how many entries the table has.</w:t>
            </w:r>
          </w:p>
        </w:tc>
      </w:tr>
    </w:tbl>
    <w:p w:rsidR="00D93C3B" w:rsidRPr="00EB0398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bookmarkStart w:id="764" w:name="_Toc290020233"/>
      <w:r w:rsidRPr="00EB0398">
        <w:rPr>
          <w:rFonts w:asciiTheme="majorEastAsia" w:eastAsiaTheme="majorEastAsia" w:hAnsiTheme="majorEastAsia"/>
          <w:sz w:val="21"/>
          <w:szCs w:val="21"/>
        </w:rPr>
        <w:t xml:space="preserve">示例 </w:t>
      </w:r>
      <w:r w:rsidR="00233048" w:rsidRPr="00EB0398">
        <w:rPr>
          <w:rFonts w:asciiTheme="majorEastAsia" w:eastAsiaTheme="majorEastAsia" w:hAnsiTheme="majorEastAsia"/>
          <w:sz w:val="21"/>
          <w:szCs w:val="21"/>
        </w:rPr>
        <w:t>5.8</w:t>
      </w:r>
    </w:p>
    <w:p w:rsidR="00D93C3B" w:rsidRPr="00EB0398" w:rsidRDefault="00233048" w:rsidP="00BB26FA">
      <w:pPr>
        <w:spacing w:line="360" w:lineRule="auto"/>
        <w:ind w:firstLine="420"/>
      </w:pPr>
      <w:r w:rsidRPr="00EB0398">
        <w:t>(3)</w:t>
      </w:r>
      <w:r w:rsidR="00D93C3B" w:rsidRPr="00EB0398">
        <w:t>对于有物理含义的变量、常量，如果其命名不是充分自注释的，在声明时都必须加以注释，说明其物理含义。变量、常量、宏的注释应放在其上方相邻位置或右方</w:t>
      </w:r>
      <w:bookmarkEnd w:id="764"/>
      <w:r w:rsidR="00D93C3B" w:rsidRPr="00EB0398">
        <w:t>，示例如下：</w:t>
      </w:r>
    </w:p>
    <w:tbl>
      <w:tblPr>
        <w:tblStyle w:val="a5"/>
        <w:tblW w:w="4524" w:type="pct"/>
        <w:jc w:val="center"/>
        <w:tblLook w:val="04A0" w:firstRow="1" w:lastRow="0" w:firstColumn="1" w:lastColumn="0" w:noHBand="0" w:noVBand="1"/>
      </w:tblPr>
      <w:tblGrid>
        <w:gridCol w:w="7711"/>
      </w:tblGrid>
      <w:tr w:rsidR="00D93C3B" w:rsidRPr="00EB0398" w:rsidTr="00F81B72">
        <w:trPr>
          <w:trHeight w:val="1315"/>
          <w:jc w:val="center"/>
        </w:trPr>
        <w:tc>
          <w:tcPr>
            <w:tcW w:w="8658" w:type="dxa"/>
            <w:shd w:val="clear" w:color="auto" w:fill="BFBFBF" w:themeFill="background1" w:themeFillShade="BF"/>
            <w:vAlign w:val="center"/>
          </w:tcPr>
          <w:p w:rsidR="00D93C3B" w:rsidRPr="00EB0398" w:rsidRDefault="00D93C3B" w:rsidP="00F81B72">
            <w:pPr>
              <w:rPr>
                <w:sz w:val="15"/>
                <w:szCs w:val="15"/>
              </w:rPr>
            </w:pP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 active statistic task number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cs="新宋体"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#define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MAX_ACT_TASK_NUMBER 1000</w:t>
            </w:r>
          </w:p>
          <w:p w:rsidR="00D93C3B" w:rsidRPr="00EB0398" w:rsidRDefault="00D93C3B" w:rsidP="00F81B72">
            <w:pPr>
              <w:rPr>
                <w:sz w:val="15"/>
                <w:szCs w:val="15"/>
              </w:rPr>
            </w:pPr>
          </w:p>
        </w:tc>
      </w:tr>
      <w:tr w:rsidR="00D93C3B" w:rsidRPr="00EB0398" w:rsidTr="00F81B72">
        <w:trPr>
          <w:trHeight w:val="554"/>
          <w:jc w:val="center"/>
        </w:trPr>
        <w:tc>
          <w:tcPr>
            <w:tcW w:w="8658" w:type="dxa"/>
            <w:shd w:val="clear" w:color="auto" w:fill="BFBFBF" w:themeFill="background1" w:themeFillShade="BF"/>
            <w:vAlign w:val="center"/>
          </w:tcPr>
          <w:p w:rsidR="00D93C3B" w:rsidRPr="00EB0398" w:rsidRDefault="00D93C3B" w:rsidP="00F81B72">
            <w:pPr>
              <w:keepNext/>
              <w:autoSpaceDE w:val="0"/>
              <w:autoSpaceDN w:val="0"/>
              <w:adjustRightInd w:val="0"/>
              <w:jc w:val="left"/>
              <w:rPr>
                <w:rFonts w:cs="新宋体"/>
                <w:color w:val="008000"/>
                <w:kern w:val="0"/>
                <w:sz w:val="15"/>
                <w:szCs w:val="15"/>
              </w:rPr>
            </w:pPr>
            <w:r w:rsidRPr="00EB0398">
              <w:rPr>
                <w:rFonts w:eastAsia="新宋体" w:cs="Courier New"/>
                <w:sz w:val="15"/>
                <w:szCs w:val="15"/>
              </w:rPr>
              <w:t xml:space="preserve">     </w:t>
            </w:r>
            <w:r w:rsidRPr="00EB0398">
              <w:rPr>
                <w:rFonts w:cs="新宋体"/>
                <w:color w:val="0000FF"/>
                <w:kern w:val="0"/>
                <w:sz w:val="15"/>
                <w:szCs w:val="15"/>
              </w:rPr>
              <w:t>#define</w:t>
            </w: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MAX_ACT_TASK_NUMBER 1000 </w:t>
            </w: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// active statistic task number</w:t>
            </w:r>
          </w:p>
        </w:tc>
      </w:tr>
    </w:tbl>
    <w:p w:rsidR="00D93C3B" w:rsidRPr="00EB0398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EB0398">
        <w:rPr>
          <w:rFonts w:asciiTheme="majorEastAsia" w:eastAsiaTheme="majorEastAsia" w:hAnsiTheme="majorEastAsia" w:hint="eastAsia"/>
          <w:sz w:val="21"/>
          <w:szCs w:val="21"/>
        </w:rPr>
        <w:t xml:space="preserve">示例 </w:t>
      </w:r>
      <w:r w:rsidR="00233048" w:rsidRPr="00EB0398">
        <w:rPr>
          <w:rFonts w:asciiTheme="majorEastAsia" w:eastAsiaTheme="majorEastAsia" w:hAnsiTheme="majorEastAsia"/>
          <w:sz w:val="21"/>
          <w:szCs w:val="21"/>
        </w:rPr>
        <w:t>5.9</w:t>
      </w:r>
    </w:p>
    <w:p w:rsidR="00D93C3B" w:rsidRPr="00EB0398" w:rsidRDefault="00233048" w:rsidP="00BB26FA">
      <w:pPr>
        <w:widowControl/>
        <w:spacing w:line="360" w:lineRule="auto"/>
        <w:ind w:firstLine="420"/>
        <w:jc w:val="left"/>
      </w:pPr>
      <w:r w:rsidRPr="00EB0398">
        <w:lastRenderedPageBreak/>
        <w:t>(4)</w:t>
      </w:r>
      <w:r w:rsidR="00D93C3B" w:rsidRPr="00EB0398">
        <w:t>全局变量要有较详细的注释，包括对其功能、取值范围、以及存取时注意事项等的说明，示例如下：</w:t>
      </w:r>
    </w:p>
    <w:tbl>
      <w:tblPr>
        <w:tblStyle w:val="a5"/>
        <w:tblW w:w="4500" w:type="pct"/>
        <w:jc w:val="center"/>
        <w:tblLook w:val="04A0" w:firstRow="1" w:lastRow="0" w:firstColumn="1" w:lastColumn="0" w:noHBand="0" w:noVBand="1"/>
      </w:tblPr>
      <w:tblGrid>
        <w:gridCol w:w="7670"/>
      </w:tblGrid>
      <w:tr w:rsidR="00D93C3B" w:rsidRPr="00EB0398" w:rsidTr="00F81B72">
        <w:trPr>
          <w:jc w:val="center"/>
        </w:trPr>
        <w:tc>
          <w:tcPr>
            <w:tcW w:w="9072" w:type="dxa"/>
            <w:shd w:val="clear" w:color="auto" w:fill="BFBFBF" w:themeFill="background1" w:themeFillShade="BF"/>
            <w:vAlign w:val="center"/>
          </w:tcPr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/*!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    *@brief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    *The ErrorCode when SCCP translate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*Global Title failure, as follows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*@range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*0 - SUCCESS   1 - GT Table error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 xml:space="preserve">*2 - GT error  Others - no use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cs="新宋体"/>
                <w:b/>
                <w:kern w:val="0"/>
                <w:sz w:val="15"/>
                <w:szCs w:val="15"/>
              </w:rPr>
            </w:pPr>
            <w:r w:rsidRPr="00EB0398">
              <w:rPr>
                <w:rFonts w:cs="新宋体"/>
                <w:b/>
                <w:color w:val="008000"/>
                <w:kern w:val="0"/>
                <w:sz w:val="15"/>
                <w:szCs w:val="15"/>
              </w:rPr>
              <w:t>*/</w:t>
            </w:r>
            <w:r w:rsidRPr="00EB0398">
              <w:rPr>
                <w:rFonts w:cs="新宋体"/>
                <w:b/>
                <w:kern w:val="0"/>
                <w:sz w:val="15"/>
                <w:szCs w:val="15"/>
              </w:rPr>
              <w:t xml:space="preserve"> </w:t>
            </w:r>
          </w:p>
          <w:p w:rsidR="00D93C3B" w:rsidRPr="00EB0398" w:rsidRDefault="00D93C3B" w:rsidP="00F81B7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 w:val="19"/>
                <w:szCs w:val="19"/>
              </w:rPr>
            </w:pPr>
            <w:r w:rsidRPr="00EB0398">
              <w:rPr>
                <w:rFonts w:cs="新宋体"/>
                <w:kern w:val="0"/>
                <w:sz w:val="15"/>
                <w:szCs w:val="15"/>
              </w:rPr>
              <w:t xml:space="preserve">    BYTE g_GTTranErrorCode;</w:t>
            </w:r>
          </w:p>
        </w:tc>
      </w:tr>
    </w:tbl>
    <w:p w:rsidR="00D93C3B" w:rsidRPr="00EB0398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EB0398">
        <w:rPr>
          <w:rFonts w:asciiTheme="majorEastAsia" w:eastAsiaTheme="majorEastAsia" w:hAnsiTheme="majorEastAsia"/>
          <w:sz w:val="21"/>
          <w:szCs w:val="21"/>
        </w:rPr>
        <w:t xml:space="preserve">示例 </w:t>
      </w:r>
      <w:r w:rsidR="00233048" w:rsidRPr="00EB0398">
        <w:rPr>
          <w:rFonts w:asciiTheme="majorEastAsia" w:eastAsiaTheme="majorEastAsia" w:hAnsiTheme="majorEastAsia"/>
          <w:sz w:val="21"/>
          <w:szCs w:val="21"/>
        </w:rPr>
        <w:t>5.10</w:t>
      </w:r>
    </w:p>
    <w:p w:rsidR="00D93C3B" w:rsidRPr="00F270BD" w:rsidRDefault="00D93C3B" w:rsidP="00D93C3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D93C3B" w:rsidRPr="009A2EBF" w:rsidRDefault="00745D92" w:rsidP="009A2EBF">
      <w:pPr>
        <w:pStyle w:val="1"/>
      </w:pPr>
      <w:bookmarkStart w:id="765" w:name="_Toc332207606"/>
      <w:bookmarkStart w:id="766" w:name="_Toc448165199"/>
      <w:r w:rsidRPr="009A2EBF">
        <w:lastRenderedPageBreak/>
        <w:t>6</w:t>
      </w:r>
      <w:r w:rsidRPr="009A2EBF">
        <w:rPr>
          <w:rFonts w:hint="eastAsia"/>
        </w:rPr>
        <w:t>、</w:t>
      </w:r>
      <w:r w:rsidR="00D93C3B" w:rsidRPr="009A2EBF">
        <w:rPr>
          <w:rFonts w:hint="eastAsia"/>
        </w:rPr>
        <w:t>附录</w:t>
      </w:r>
      <w:bookmarkEnd w:id="765"/>
      <w:bookmarkEnd w:id="766"/>
    </w:p>
    <w:p w:rsidR="00D93C3B" w:rsidRPr="008A51E2" w:rsidRDefault="008A51E2" w:rsidP="008A51E2">
      <w:pPr>
        <w:pStyle w:val="2"/>
      </w:pPr>
      <w:bookmarkStart w:id="767" w:name="_Toc332207607"/>
      <w:bookmarkStart w:id="768" w:name="_Toc448165200"/>
      <w:r w:rsidRPr="008A51E2">
        <w:rPr>
          <w:rFonts w:hint="eastAsia"/>
        </w:rPr>
        <w:t>6</w:t>
      </w:r>
      <w:r w:rsidRPr="008A51E2">
        <w:t>.1</w:t>
      </w:r>
      <w:r w:rsidR="00D93C3B" w:rsidRPr="008A51E2">
        <w:rPr>
          <w:rFonts w:hint="eastAsia"/>
        </w:rPr>
        <w:t>类型前缀列表</w:t>
      </w:r>
      <w:bookmarkEnd w:id="767"/>
      <w:bookmarkEnd w:id="768"/>
    </w:p>
    <w:tbl>
      <w:tblPr>
        <w:tblStyle w:val="a5"/>
        <w:tblW w:w="9072" w:type="dxa"/>
        <w:tblLook w:val="04A0" w:firstRow="1" w:lastRow="0" w:firstColumn="1" w:lastColumn="0" w:noHBand="0" w:noVBand="1"/>
      </w:tblPr>
      <w:tblGrid>
        <w:gridCol w:w="1101"/>
        <w:gridCol w:w="2836"/>
        <w:gridCol w:w="5135"/>
      </w:tblGrid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jc w:val="center"/>
              <w:rPr>
                <w:rFonts w:asciiTheme="minorHAnsi" w:hAnsiTheme="minorHAnsi"/>
                <w:b/>
                <w:szCs w:val="21"/>
              </w:rPr>
            </w:pPr>
            <w:r w:rsidRPr="0040327A">
              <w:rPr>
                <w:rFonts w:asciiTheme="minorHAnsi" w:hAnsiTheme="minorHAnsi"/>
                <w:b/>
                <w:szCs w:val="21"/>
              </w:rPr>
              <w:t>前缀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jc w:val="center"/>
              <w:rPr>
                <w:rFonts w:asciiTheme="minorHAnsi" w:hAnsiTheme="minorHAnsi"/>
                <w:b/>
                <w:szCs w:val="21"/>
              </w:rPr>
            </w:pPr>
            <w:r w:rsidRPr="0040327A">
              <w:rPr>
                <w:rFonts w:asciiTheme="minorHAnsi" w:hAnsiTheme="minorHAnsi"/>
                <w:b/>
                <w:szCs w:val="21"/>
              </w:rPr>
              <w:t>变量类型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jc w:val="center"/>
              <w:rPr>
                <w:rFonts w:asciiTheme="minorHAnsi" w:hAnsiTheme="minorHAnsi"/>
                <w:b/>
                <w:szCs w:val="21"/>
              </w:rPr>
            </w:pPr>
            <w:r w:rsidRPr="0040327A">
              <w:rPr>
                <w:rFonts w:asciiTheme="minorHAnsi" w:hAnsiTheme="minorHAnsi"/>
                <w:b/>
                <w:szCs w:val="21"/>
              </w:rPr>
              <w:t>备注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m_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成员变量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作用域前缀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g_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全局变量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作用域前缀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s_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模块内静态变量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作用域前缀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无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局部变量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作用域前缀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short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int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long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无符号整数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n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short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int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带符号整数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f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float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d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double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c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Del="005954CA" w:rsidRDefault="00D93C3B" w:rsidP="00F81B72">
            <w:pPr>
              <w:pStyle w:val="aff"/>
              <w:spacing w:line="240" w:lineRule="auto"/>
              <w:rPr>
                <w:del w:id="769" w:author="3A-4-D-58  王力钧" w:date="2016-04-11T17:07:00Z"/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char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del w:id="770" w:author="3A-4-D-58  王力钧" w:date="2016-04-11T17:07:00Z">
              <w:r w:rsidRPr="0040327A" w:rsidDel="005954CA">
                <w:rPr>
                  <w:rFonts w:asciiTheme="minorHAnsi" w:hAnsiTheme="minorHAnsi"/>
                  <w:szCs w:val="21"/>
                </w:rPr>
                <w:delText>unsigned char</w:delText>
              </w:r>
            </w:del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字符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uc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by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char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BYTE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l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long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ll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long long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p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指针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一般</w:t>
            </w:r>
            <w:r w:rsidRPr="0040327A">
              <w:rPr>
                <w:rFonts w:asciiTheme="minorHAnsi" w:hAnsiTheme="minorHAnsi"/>
                <w:szCs w:val="21"/>
              </w:rPr>
              <w:t>p</w:t>
            </w:r>
            <w:r w:rsidRPr="0040327A">
              <w:rPr>
                <w:rFonts w:asciiTheme="minorHAnsi" w:hAnsiTheme="minorHAnsi"/>
                <w:szCs w:val="21"/>
              </w:rPr>
              <w:t>后面会跟随一个指示具体类型的前缀，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例如</w:t>
            </w:r>
            <w:r w:rsidRPr="0040327A">
              <w:rPr>
                <w:rFonts w:asciiTheme="minorHAnsi" w:hAnsiTheme="minorHAnsi"/>
                <w:szCs w:val="21"/>
              </w:rPr>
              <w:t>: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“pu”</w:t>
            </w:r>
            <w:r w:rsidRPr="0040327A">
              <w:rPr>
                <w:rFonts w:asciiTheme="minorHAnsi" w:hAnsiTheme="minorHAnsi"/>
                <w:szCs w:val="21"/>
              </w:rPr>
              <w:t>表示一个无符号数指针，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“po”</w:t>
            </w:r>
            <w:r w:rsidRPr="0040327A">
              <w:rPr>
                <w:rFonts w:asciiTheme="minorHAnsi" w:hAnsiTheme="minorHAnsi"/>
                <w:szCs w:val="21"/>
              </w:rPr>
              <w:t>表示一个对象指针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pp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指针的指针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其它更多指针依此类推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sz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char *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char *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程序中明确存放的是以</w:t>
            </w:r>
            <w:r w:rsidRPr="0040327A">
              <w:rPr>
                <w:rFonts w:asciiTheme="minorHAnsi" w:hAnsiTheme="minorHAnsi"/>
                <w:szCs w:val="21"/>
              </w:rPr>
              <w:t>0</w:t>
            </w:r>
            <w:r w:rsidRPr="0040327A">
              <w:rPr>
                <w:rFonts w:asciiTheme="minorHAnsi" w:hAnsiTheme="minorHAnsi"/>
                <w:szCs w:val="21"/>
              </w:rPr>
              <w:t>结尾的字符串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bf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char *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char *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程序中明确存放的是二进制数据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bool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BOOL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h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HANDLE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w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short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WORD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dw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unsigned long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DWORD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a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数组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str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std::string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CString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QString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lastRenderedPageBreak/>
              <w:t>LPCSTR</w:t>
            </w:r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LPCTSTR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lastRenderedPageBreak/>
              <w:t>各种类库的字符串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Del="001B2D11" w:rsidRDefault="00D93C3B" w:rsidP="00F81B72">
            <w:pPr>
              <w:pStyle w:val="aff"/>
              <w:spacing w:line="240" w:lineRule="auto"/>
              <w:rPr>
                <w:del w:id="771" w:author="3A-4-D-58  王力钧" w:date="2016-04-11T17:08:00Z"/>
                <w:rFonts w:asciiTheme="minorHAnsi" w:hAnsiTheme="minorHAnsi"/>
                <w:szCs w:val="21"/>
              </w:rPr>
            </w:pPr>
            <w:del w:id="772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CG</w:delText>
              </w:r>
            </w:del>
          </w:p>
          <w:p w:rsidR="00D93C3B" w:rsidRPr="0040327A" w:rsidDel="001B2D11" w:rsidRDefault="00D93C3B" w:rsidP="00F81B72">
            <w:pPr>
              <w:pStyle w:val="aff"/>
              <w:spacing w:line="240" w:lineRule="auto"/>
              <w:rPr>
                <w:del w:id="773" w:author="3A-4-D-58  王力钧" w:date="2016-04-11T17:08:00Z"/>
                <w:rFonts w:asciiTheme="minorHAnsi" w:hAnsiTheme="minorHAnsi"/>
                <w:szCs w:val="21"/>
              </w:rPr>
            </w:pPr>
            <w:del w:id="774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C+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产品标示</w:delText>
              </w:r>
            </w:del>
          </w:p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del w:id="775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QT</w:delText>
              </w:r>
            </w:del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Del="001B2D11" w:rsidRDefault="00D93C3B" w:rsidP="00F81B72">
            <w:pPr>
              <w:pStyle w:val="aff"/>
              <w:keepNext/>
              <w:spacing w:line="240" w:lineRule="auto"/>
              <w:rPr>
                <w:del w:id="776" w:author="3A-4-D-58  王力钧" w:date="2016-04-11T17:08:00Z"/>
                <w:rFonts w:asciiTheme="minorHAnsi" w:hAnsiTheme="minorHAnsi"/>
                <w:szCs w:val="21"/>
              </w:rPr>
            </w:pPr>
            <w:del w:id="777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class</w:delText>
              </w:r>
            </w:del>
          </w:p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del w:id="778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struct</w:delText>
              </w:r>
            </w:del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Del="001B2D11" w:rsidRDefault="00D93C3B" w:rsidP="00F81B72">
            <w:pPr>
              <w:pStyle w:val="aff"/>
              <w:keepNext/>
              <w:spacing w:line="240" w:lineRule="auto"/>
              <w:rPr>
                <w:del w:id="779" w:author="3A-4-D-58  王力钧" w:date="2016-04-11T17:08:00Z"/>
                <w:rFonts w:asciiTheme="minorHAnsi" w:hAnsiTheme="minorHAnsi"/>
                <w:szCs w:val="21"/>
              </w:rPr>
            </w:pPr>
            <w:del w:id="780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VC,MFC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系采用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CG;</w:delText>
              </w:r>
            </w:del>
          </w:p>
          <w:p w:rsidR="00D93C3B" w:rsidRPr="0040327A" w:rsidDel="001B2D11" w:rsidRDefault="00D93C3B" w:rsidP="00F81B72">
            <w:pPr>
              <w:pStyle w:val="aff"/>
              <w:keepNext/>
              <w:spacing w:line="240" w:lineRule="auto"/>
              <w:rPr>
                <w:del w:id="781" w:author="3A-4-D-58  王力钧" w:date="2016-04-11T17:08:00Z"/>
                <w:rFonts w:asciiTheme="minorHAnsi" w:hAnsiTheme="minorHAnsi"/>
                <w:szCs w:val="21"/>
              </w:rPr>
            </w:pPr>
            <w:del w:id="782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Qt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采用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QG</w:delText>
              </w:r>
            </w:del>
          </w:p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del w:id="783" w:author="3A-4-D-58  王力钧" w:date="2016-04-11T17:08:00Z">
              <w:r w:rsidRPr="0040327A" w:rsidDel="001B2D11">
                <w:rPr>
                  <w:rFonts w:asciiTheme="minorHAnsi" w:hAnsiTheme="minorHAnsi"/>
                  <w:szCs w:val="21"/>
                </w:rPr>
                <w:delText>产品业务类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 xml:space="preserve"> 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采用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C+</w:delText>
              </w:r>
              <w:r w:rsidRPr="0040327A" w:rsidDel="001B2D11">
                <w:rPr>
                  <w:rFonts w:asciiTheme="minorHAnsi" w:hAnsiTheme="minorHAnsi"/>
                  <w:szCs w:val="21"/>
                </w:rPr>
                <w:delText>产品标示</w:delText>
              </w:r>
            </w:del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I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纯虚类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面向对象中的接口</w:t>
            </w: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del w:id="784" w:author="3A-4-D-58  王力钧" w:date="2016-04-11T17:09:00Z">
              <w:r w:rsidRPr="0040327A" w:rsidDel="0088249B">
                <w:rPr>
                  <w:rFonts w:asciiTheme="minorHAnsi" w:hAnsiTheme="minorHAnsi"/>
                  <w:szCs w:val="21"/>
                </w:rPr>
                <w:delText>En</w:delText>
              </w:r>
            </w:del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del w:id="785" w:author="3A-4-D-58  王力钧" w:date="2016-04-11T17:09:00Z">
              <w:r w:rsidRPr="0040327A" w:rsidDel="0088249B">
                <w:rPr>
                  <w:rFonts w:asciiTheme="minorHAnsi" w:hAnsiTheme="minorHAnsi"/>
                  <w:szCs w:val="21"/>
                </w:rPr>
                <w:delText>enum</w:delText>
              </w:r>
            </w:del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  <w:tr w:rsidR="00D93C3B" w:rsidRPr="0040327A" w:rsidTr="00F81B72">
        <w:tc>
          <w:tcPr>
            <w:tcW w:w="607" w:type="pct"/>
            <w:vAlign w:val="center"/>
          </w:tcPr>
          <w:p w:rsidR="00D93C3B" w:rsidRPr="0040327A" w:rsidRDefault="00D93C3B" w:rsidP="00F81B72">
            <w:pPr>
              <w:pStyle w:val="aff"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</w:t>
            </w:r>
          </w:p>
        </w:tc>
        <w:tc>
          <w:tcPr>
            <w:tcW w:w="1563" w:type="pct"/>
            <w:tcBorders>
              <w:righ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  <w:r w:rsidRPr="0040327A">
              <w:rPr>
                <w:rFonts w:asciiTheme="minorHAnsi" w:hAnsiTheme="minorHAnsi"/>
                <w:szCs w:val="21"/>
              </w:rPr>
              <w:t>union</w:t>
            </w:r>
          </w:p>
        </w:tc>
        <w:tc>
          <w:tcPr>
            <w:tcW w:w="2830" w:type="pct"/>
            <w:tcBorders>
              <w:left w:val="single" w:sz="4" w:space="0" w:color="auto"/>
            </w:tcBorders>
            <w:vAlign w:val="center"/>
          </w:tcPr>
          <w:p w:rsidR="00D93C3B" w:rsidRPr="0040327A" w:rsidRDefault="00D93C3B" w:rsidP="00F81B72">
            <w:pPr>
              <w:pStyle w:val="aff"/>
              <w:keepNext/>
              <w:spacing w:line="240" w:lineRule="auto"/>
              <w:rPr>
                <w:rFonts w:asciiTheme="minorHAnsi" w:hAnsiTheme="minorHAnsi"/>
                <w:szCs w:val="21"/>
              </w:rPr>
            </w:pPr>
          </w:p>
        </w:tc>
      </w:tr>
    </w:tbl>
    <w:p w:rsidR="00D93C3B" w:rsidRPr="0040327A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40327A">
        <w:rPr>
          <w:rFonts w:asciiTheme="majorEastAsia" w:eastAsiaTheme="majorEastAsia" w:hAnsiTheme="majorEastAsia"/>
          <w:sz w:val="21"/>
          <w:szCs w:val="21"/>
        </w:rPr>
        <w:t xml:space="preserve">表格 </w:t>
      </w:r>
      <w:r w:rsidR="009F7849" w:rsidRPr="0040327A">
        <w:rPr>
          <w:rFonts w:asciiTheme="majorEastAsia" w:eastAsiaTheme="majorEastAsia" w:hAnsiTheme="majorEastAsia"/>
          <w:sz w:val="21"/>
          <w:szCs w:val="21"/>
        </w:rPr>
        <w:t>6</w:t>
      </w:r>
      <w:r w:rsidRPr="0040327A">
        <w:rPr>
          <w:rFonts w:asciiTheme="majorEastAsia" w:eastAsiaTheme="majorEastAsia" w:hAnsiTheme="majorEastAsia"/>
          <w:sz w:val="21"/>
          <w:szCs w:val="21"/>
        </w:rPr>
        <w:noBreakHyphen/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40327A">
        <w:rPr>
          <w:rFonts w:asciiTheme="majorEastAsia" w:eastAsiaTheme="majorEastAsia" w:hAnsiTheme="majorEastAsia"/>
          <w:sz w:val="21"/>
          <w:szCs w:val="21"/>
        </w:rPr>
        <w:instrText xml:space="preserve"> SEQ 表格 \* ARABIC \s 1 </w:instrText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1490E">
        <w:rPr>
          <w:rFonts w:asciiTheme="majorEastAsia" w:eastAsiaTheme="majorEastAsia" w:hAnsiTheme="majorEastAsia"/>
          <w:noProof/>
          <w:sz w:val="21"/>
          <w:szCs w:val="21"/>
        </w:rPr>
        <w:t>1</w:t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D93C3B" w:rsidRPr="0040327A" w:rsidRDefault="009F7849" w:rsidP="009F7849">
      <w:pPr>
        <w:pStyle w:val="2"/>
        <w:rPr>
          <w:rFonts w:asciiTheme="minorHAnsi" w:hAnsiTheme="minorHAnsi"/>
          <w:sz w:val="21"/>
          <w:szCs w:val="21"/>
        </w:rPr>
      </w:pPr>
      <w:bookmarkStart w:id="786" w:name="_Toc448165201"/>
      <w:r w:rsidRPr="0040327A">
        <w:rPr>
          <w:rFonts w:asciiTheme="minorHAnsi" w:hAnsiTheme="minorHAnsi"/>
          <w:sz w:val="21"/>
          <w:szCs w:val="21"/>
        </w:rPr>
        <w:t>6.2</w:t>
      </w:r>
      <w:r w:rsidR="00D93C3B" w:rsidRPr="0040327A">
        <w:rPr>
          <w:rFonts w:asciiTheme="minorHAnsi" w:hAnsiTheme="minorHAnsi"/>
          <w:sz w:val="21"/>
          <w:szCs w:val="21"/>
        </w:rPr>
        <w:t xml:space="preserve"> </w:t>
      </w:r>
      <w:bookmarkStart w:id="787" w:name="_Toc332207608"/>
      <w:r w:rsidR="00D93C3B" w:rsidRPr="0040327A">
        <w:rPr>
          <w:rFonts w:asciiTheme="minorHAnsi" w:hAnsiTheme="minorHAnsi"/>
          <w:sz w:val="21"/>
          <w:szCs w:val="21"/>
        </w:rPr>
        <w:t>C++</w:t>
      </w:r>
      <w:r w:rsidR="00D93C3B" w:rsidRPr="0040327A">
        <w:rPr>
          <w:rFonts w:asciiTheme="minorHAnsi" w:hAnsiTheme="minorHAnsi"/>
          <w:sz w:val="21"/>
          <w:szCs w:val="21"/>
        </w:rPr>
        <w:t>关键字表</w:t>
      </w:r>
      <w:bookmarkEnd w:id="786"/>
      <w:bookmarkEnd w:id="787"/>
    </w:p>
    <w:tbl>
      <w:tblPr>
        <w:tblStyle w:val="22"/>
        <w:tblW w:w="9646" w:type="dxa"/>
        <w:jc w:val="center"/>
        <w:tblLook w:val="04A0" w:firstRow="1" w:lastRow="0" w:firstColumn="1" w:lastColumn="0" w:noHBand="0" w:noVBand="1"/>
      </w:tblPr>
      <w:tblGrid>
        <w:gridCol w:w="1094"/>
        <w:gridCol w:w="1603"/>
        <w:gridCol w:w="1203"/>
        <w:gridCol w:w="1201"/>
        <w:gridCol w:w="1135"/>
        <w:gridCol w:w="1076"/>
        <w:gridCol w:w="1156"/>
        <w:gridCol w:w="1178"/>
      </w:tblGrid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asm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auto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bad_cast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bad_typeid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bool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break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case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catch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char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class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const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const_cast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continue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default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delete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do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double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dynamic_cast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else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enum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except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explicit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extern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false</w:t>
            </w:r>
          </w:p>
        </w:tc>
      </w:tr>
      <w:tr w:rsidR="00D93C3B" w:rsidRPr="0040327A" w:rsidTr="00F81B72">
        <w:trPr>
          <w:trHeight w:val="392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finally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float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for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friend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goto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if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inline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int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long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mutable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namespace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new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operator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private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protected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public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register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reinterpret_cast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return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short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signed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sizeof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static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static_cast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struct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switch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template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this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throw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true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try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type_info</w:t>
            </w:r>
          </w:p>
        </w:tc>
      </w:tr>
      <w:tr w:rsidR="00D93C3B" w:rsidRPr="0040327A" w:rsidTr="00F81B72">
        <w:trPr>
          <w:trHeight w:val="374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typedef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typeid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typename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union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unsigned</w:t>
            </w: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using</w:t>
            </w: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virtual</w:t>
            </w:r>
          </w:p>
        </w:tc>
        <w:tc>
          <w:tcPr>
            <w:tcW w:w="1178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void</w:t>
            </w:r>
          </w:p>
        </w:tc>
      </w:tr>
      <w:tr w:rsidR="00D93C3B" w:rsidRPr="0040327A" w:rsidTr="00F81B72">
        <w:trPr>
          <w:trHeight w:val="392"/>
          <w:jc w:val="center"/>
        </w:trPr>
        <w:tc>
          <w:tcPr>
            <w:tcW w:w="1094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volatile</w:t>
            </w:r>
          </w:p>
        </w:tc>
        <w:tc>
          <w:tcPr>
            <w:tcW w:w="16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wchar_t</w:t>
            </w:r>
          </w:p>
        </w:tc>
        <w:tc>
          <w:tcPr>
            <w:tcW w:w="1203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szCs w:val="21"/>
              </w:rPr>
              <w:t>while</w:t>
            </w:r>
          </w:p>
        </w:tc>
        <w:tc>
          <w:tcPr>
            <w:tcW w:w="1201" w:type="dxa"/>
          </w:tcPr>
          <w:p w:rsidR="00D93C3B" w:rsidRPr="0040327A" w:rsidRDefault="00D93C3B" w:rsidP="00F81B72">
            <w:pPr>
              <w:rPr>
                <w:szCs w:val="21"/>
              </w:rPr>
            </w:pPr>
            <w:r w:rsidRPr="0040327A">
              <w:rPr>
                <w:rFonts w:cs="Arial"/>
                <w:szCs w:val="21"/>
              </w:rPr>
              <w:t>export</w:t>
            </w:r>
          </w:p>
        </w:tc>
        <w:tc>
          <w:tcPr>
            <w:tcW w:w="1135" w:type="dxa"/>
          </w:tcPr>
          <w:p w:rsidR="00D93C3B" w:rsidRPr="0040327A" w:rsidRDefault="00D93C3B" w:rsidP="00F81B72">
            <w:pPr>
              <w:rPr>
                <w:szCs w:val="21"/>
              </w:rPr>
            </w:pPr>
          </w:p>
        </w:tc>
        <w:tc>
          <w:tcPr>
            <w:tcW w:w="1076" w:type="dxa"/>
          </w:tcPr>
          <w:p w:rsidR="00D93C3B" w:rsidRPr="0040327A" w:rsidRDefault="00D93C3B" w:rsidP="00F81B72">
            <w:pPr>
              <w:rPr>
                <w:szCs w:val="21"/>
              </w:rPr>
            </w:pPr>
          </w:p>
        </w:tc>
        <w:tc>
          <w:tcPr>
            <w:tcW w:w="1156" w:type="dxa"/>
          </w:tcPr>
          <w:p w:rsidR="00D93C3B" w:rsidRPr="0040327A" w:rsidRDefault="00D93C3B" w:rsidP="00F81B72">
            <w:pPr>
              <w:rPr>
                <w:szCs w:val="21"/>
              </w:rPr>
            </w:pPr>
          </w:p>
        </w:tc>
        <w:tc>
          <w:tcPr>
            <w:tcW w:w="1178" w:type="dxa"/>
          </w:tcPr>
          <w:p w:rsidR="00D93C3B" w:rsidRPr="0040327A" w:rsidRDefault="00D93C3B" w:rsidP="00F81B72">
            <w:pPr>
              <w:keepNext/>
              <w:rPr>
                <w:szCs w:val="21"/>
              </w:rPr>
            </w:pPr>
          </w:p>
        </w:tc>
      </w:tr>
    </w:tbl>
    <w:p w:rsidR="00D93C3B" w:rsidRPr="0040327A" w:rsidRDefault="00D93C3B" w:rsidP="00D93C3B">
      <w:pPr>
        <w:pStyle w:val="af"/>
        <w:jc w:val="center"/>
        <w:rPr>
          <w:rFonts w:asciiTheme="majorEastAsia" w:eastAsiaTheme="majorEastAsia" w:hAnsiTheme="majorEastAsia"/>
          <w:sz w:val="21"/>
          <w:szCs w:val="21"/>
        </w:rPr>
      </w:pPr>
      <w:r w:rsidRPr="0040327A">
        <w:rPr>
          <w:rFonts w:asciiTheme="majorEastAsia" w:eastAsiaTheme="majorEastAsia" w:hAnsiTheme="majorEastAsia"/>
          <w:sz w:val="21"/>
          <w:szCs w:val="21"/>
        </w:rPr>
        <w:t xml:space="preserve">表格 </w:t>
      </w:r>
      <w:r w:rsidR="009F7849" w:rsidRPr="0040327A">
        <w:rPr>
          <w:rFonts w:asciiTheme="majorEastAsia" w:eastAsiaTheme="majorEastAsia" w:hAnsiTheme="majorEastAsia"/>
          <w:sz w:val="21"/>
          <w:szCs w:val="21"/>
        </w:rPr>
        <w:t>6</w:t>
      </w:r>
      <w:r w:rsidRPr="0040327A">
        <w:rPr>
          <w:rFonts w:asciiTheme="majorEastAsia" w:eastAsiaTheme="majorEastAsia" w:hAnsiTheme="majorEastAsia"/>
          <w:sz w:val="21"/>
          <w:szCs w:val="21"/>
        </w:rPr>
        <w:noBreakHyphen/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40327A">
        <w:rPr>
          <w:rFonts w:asciiTheme="majorEastAsia" w:eastAsiaTheme="majorEastAsia" w:hAnsiTheme="majorEastAsia"/>
          <w:sz w:val="21"/>
          <w:szCs w:val="21"/>
        </w:rPr>
        <w:instrText xml:space="preserve"> SEQ 表格 \* ARABIC \s 1 </w:instrText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1490E">
        <w:rPr>
          <w:rFonts w:asciiTheme="majorEastAsia" w:eastAsiaTheme="majorEastAsia" w:hAnsiTheme="majorEastAsia"/>
          <w:noProof/>
          <w:sz w:val="21"/>
          <w:szCs w:val="21"/>
        </w:rPr>
        <w:t>2</w:t>
      </w:r>
      <w:r w:rsidRPr="0040327A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D93C3B" w:rsidRPr="0040327A" w:rsidDel="00184B73" w:rsidRDefault="009F7849">
      <w:pPr>
        <w:pStyle w:val="2"/>
        <w:rPr>
          <w:del w:id="788" w:author="3A-4-D-58  王力钧" w:date="2016-04-11T19:04:00Z"/>
          <w:rFonts w:asciiTheme="minorHAnsi" w:hAnsiTheme="minorHAnsi"/>
          <w:sz w:val="21"/>
          <w:szCs w:val="21"/>
        </w:rPr>
      </w:pPr>
      <w:bookmarkStart w:id="789" w:name="_Toc332207609"/>
      <w:del w:id="790" w:author="3A-4-D-58  王力钧" w:date="2016-04-11T19:04:00Z">
        <w:r w:rsidRPr="0040327A" w:rsidDel="00184B73">
          <w:rPr>
            <w:rFonts w:asciiTheme="minorHAnsi" w:hAnsiTheme="minorHAnsi"/>
            <w:sz w:val="21"/>
            <w:szCs w:val="21"/>
          </w:rPr>
          <w:delText>6.3</w:delText>
        </w:r>
        <w:r w:rsidR="00D93C3B" w:rsidRPr="0040327A" w:rsidDel="00184B73">
          <w:rPr>
            <w:rFonts w:asciiTheme="minorHAnsi" w:hAnsiTheme="minorHAnsi"/>
            <w:sz w:val="21"/>
            <w:szCs w:val="21"/>
          </w:rPr>
          <w:delText>常用缩写参考</w:delText>
        </w:r>
        <w:bookmarkEnd w:id="789"/>
      </w:del>
    </w:p>
    <w:tbl>
      <w:tblPr>
        <w:tblStyle w:val="a5"/>
        <w:tblW w:w="4677" w:type="pct"/>
        <w:jc w:val="center"/>
        <w:tblLayout w:type="fixed"/>
        <w:tblLook w:val="04A0" w:firstRow="1" w:lastRow="0" w:firstColumn="1" w:lastColumn="0" w:noHBand="0" w:noVBand="1"/>
        <w:tblPrChange w:id="791" w:author="3A-4-D-58  王力钧" w:date="2016-04-11T19:04:00Z">
          <w:tblPr>
            <w:tblStyle w:val="a5"/>
            <w:tblW w:w="4677" w:type="pct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44"/>
        <w:gridCol w:w="1414"/>
        <w:gridCol w:w="2573"/>
        <w:gridCol w:w="1540"/>
        <w:tblGridChange w:id="792">
          <w:tblGrid>
            <w:gridCol w:w="2444"/>
            <w:gridCol w:w="1414"/>
            <w:gridCol w:w="2573"/>
            <w:gridCol w:w="1540"/>
          </w:tblGrid>
        </w:tblGridChange>
      </w:tblGrid>
      <w:tr w:rsidR="00D93C3B" w:rsidRPr="0040327A" w:rsidDel="00184B73" w:rsidTr="00184B73">
        <w:trPr>
          <w:trHeight w:val="337"/>
          <w:jc w:val="center"/>
          <w:del w:id="793" w:author="3A-4-D-58  王力钧" w:date="2016-04-11T19:04:00Z"/>
          <w:trPrChange w:id="794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79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796" w:author="3A-4-D-58  王力钧" w:date="2016-04-11T19:04:00Z"/>
                <w:szCs w:val="21"/>
              </w:rPr>
              <w:pPrChange w:id="797" w:author="3A-4-D-58  王力钧" w:date="2016-04-11T19:04:00Z">
                <w:pPr>
                  <w:jc w:val="center"/>
                </w:pPr>
              </w:pPrChange>
            </w:pPr>
            <w:del w:id="798" w:author="3A-4-D-58  王力钧" w:date="2016-04-11T19:04:00Z">
              <w:r w:rsidRPr="0040327A" w:rsidDel="00184B73">
                <w:rPr>
                  <w:b w:val="0"/>
                  <w:szCs w:val="21"/>
                </w:rPr>
                <w:delText>变量</w:delText>
              </w:r>
            </w:del>
          </w:p>
        </w:tc>
        <w:tc>
          <w:tcPr>
            <w:tcW w:w="887" w:type="pct"/>
            <w:tcPrChange w:id="79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00" w:author="3A-4-D-58  王力钧" w:date="2016-04-11T19:04:00Z"/>
                <w:szCs w:val="21"/>
              </w:rPr>
              <w:pPrChange w:id="801" w:author="3A-4-D-58  王力钧" w:date="2016-04-11T19:04:00Z">
                <w:pPr>
                  <w:jc w:val="center"/>
                </w:pPr>
              </w:pPrChange>
            </w:pPr>
            <w:del w:id="802" w:author="3A-4-D-58  王力钧" w:date="2016-04-11T19:04:00Z">
              <w:r w:rsidRPr="0040327A" w:rsidDel="00184B73">
                <w:rPr>
                  <w:b w:val="0"/>
                  <w:szCs w:val="21"/>
                </w:rPr>
                <w:delText>缩写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0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04" w:author="3A-4-D-58  王力钧" w:date="2016-04-11T19:04:00Z"/>
                <w:color w:val="000000"/>
                <w:kern w:val="0"/>
                <w:szCs w:val="21"/>
              </w:rPr>
              <w:pPrChange w:id="805" w:author="3A-4-D-58  王力钧" w:date="2016-04-11T19:04:00Z">
                <w:pPr>
                  <w:jc w:val="center"/>
                </w:pPr>
              </w:pPrChange>
            </w:pPr>
            <w:del w:id="806" w:author="3A-4-D-58  王力钧" w:date="2016-04-11T19:04:00Z">
              <w:r w:rsidRPr="0040327A" w:rsidDel="00184B73">
                <w:rPr>
                  <w:b w:val="0"/>
                  <w:color w:val="000000"/>
                  <w:kern w:val="0"/>
                  <w:szCs w:val="21"/>
                </w:rPr>
                <w:delText>变量</w:delText>
              </w:r>
            </w:del>
          </w:p>
        </w:tc>
        <w:tc>
          <w:tcPr>
            <w:tcW w:w="966" w:type="pct"/>
            <w:tcPrChange w:id="80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08" w:author="3A-4-D-58  王力钧" w:date="2016-04-11T19:04:00Z"/>
                <w:color w:val="000000"/>
                <w:kern w:val="0"/>
                <w:szCs w:val="21"/>
              </w:rPr>
              <w:pPrChange w:id="809" w:author="3A-4-D-58  王力钧" w:date="2016-04-11T19:04:00Z">
                <w:pPr>
                  <w:jc w:val="center"/>
                </w:pPr>
              </w:pPrChange>
            </w:pPr>
            <w:del w:id="810" w:author="3A-4-D-58  王力钧" w:date="2016-04-11T19:04:00Z">
              <w:r w:rsidRPr="0040327A" w:rsidDel="00184B73">
                <w:rPr>
                  <w:b w:val="0"/>
                  <w:color w:val="000000"/>
                  <w:kern w:val="0"/>
                  <w:szCs w:val="21"/>
                </w:rPr>
                <w:delText>缩写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811" w:author="3A-4-D-58  王力钧" w:date="2016-04-11T19:04:00Z"/>
          <w:trPrChange w:id="812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81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14" w:author="3A-4-D-58  王力钧" w:date="2016-04-11T19:04:00Z"/>
                <w:szCs w:val="21"/>
              </w:rPr>
              <w:pPrChange w:id="815" w:author="3A-4-D-58  王力钧" w:date="2016-04-11T19:04:00Z">
                <w:pPr/>
              </w:pPrChange>
            </w:pPr>
            <w:del w:id="816" w:author="3A-4-D-58  王力钧" w:date="2016-04-11T19:04:00Z">
              <w:r w:rsidRPr="0040327A" w:rsidDel="00184B73">
                <w:rPr>
                  <w:szCs w:val="21"/>
                </w:rPr>
                <w:delText xml:space="preserve">temp </w:delText>
              </w:r>
              <w:r w:rsidRPr="0040327A" w:rsidDel="00184B73">
                <w:rPr>
                  <w:szCs w:val="21"/>
                </w:rPr>
                <w:delText>临时</w:delText>
              </w:r>
            </w:del>
          </w:p>
        </w:tc>
        <w:tc>
          <w:tcPr>
            <w:tcW w:w="887" w:type="pct"/>
            <w:tcPrChange w:id="81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18" w:author="3A-4-D-58  王力钧" w:date="2016-04-11T19:04:00Z"/>
                <w:szCs w:val="21"/>
              </w:rPr>
              <w:pPrChange w:id="819" w:author="3A-4-D-58  王力钧" w:date="2016-04-11T19:04:00Z">
                <w:pPr/>
              </w:pPrChange>
            </w:pPr>
            <w:del w:id="820" w:author="3A-4-D-58  王力钧" w:date="2016-04-11T19:04:00Z">
              <w:r w:rsidRPr="0040327A" w:rsidDel="00184B73">
                <w:rPr>
                  <w:szCs w:val="21"/>
                </w:rPr>
                <w:delText xml:space="preserve">Tmp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2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22" w:author="3A-4-D-58  王力钧" w:date="2016-04-11T19:04:00Z"/>
                <w:szCs w:val="21"/>
              </w:rPr>
              <w:pPrChange w:id="823" w:author="3A-4-D-58  王力钧" w:date="2016-04-11T19:04:00Z">
                <w:pPr/>
              </w:pPrChange>
            </w:pPr>
            <w:del w:id="82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Read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读</w:delText>
              </w:r>
            </w:del>
          </w:p>
        </w:tc>
        <w:tc>
          <w:tcPr>
            <w:tcW w:w="966" w:type="pct"/>
            <w:tcPrChange w:id="82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26" w:author="3A-4-D-58  王力钧" w:date="2016-04-11T19:04:00Z"/>
                <w:szCs w:val="21"/>
              </w:rPr>
              <w:pPrChange w:id="827" w:author="3A-4-D-58  王力钧" w:date="2016-04-11T19:04:00Z">
                <w:pPr/>
              </w:pPrChange>
            </w:pPr>
            <w:del w:id="82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Rd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829" w:author="3A-4-D-58  王力钧" w:date="2016-04-11T19:04:00Z"/>
          <w:trPrChange w:id="830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83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32" w:author="3A-4-D-58  王力钧" w:date="2016-04-11T19:04:00Z"/>
                <w:szCs w:val="21"/>
              </w:rPr>
              <w:pPrChange w:id="833" w:author="3A-4-D-58  王力钧" w:date="2016-04-11T19:04:00Z">
                <w:pPr/>
              </w:pPrChange>
            </w:pPr>
            <w:del w:id="834" w:author="3A-4-D-58  王力钧" w:date="2016-04-11T19:04:00Z">
              <w:r w:rsidRPr="0040327A" w:rsidDel="00184B73">
                <w:rPr>
                  <w:szCs w:val="21"/>
                </w:rPr>
                <w:delText xml:space="preserve">flag </w:delText>
              </w:r>
              <w:r w:rsidRPr="0040327A" w:rsidDel="00184B73">
                <w:rPr>
                  <w:szCs w:val="21"/>
                </w:rPr>
                <w:delText>标识</w:delText>
              </w:r>
            </w:del>
          </w:p>
        </w:tc>
        <w:tc>
          <w:tcPr>
            <w:tcW w:w="887" w:type="pct"/>
            <w:tcPrChange w:id="83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36" w:author="3A-4-D-58  王力钧" w:date="2016-04-11T19:04:00Z"/>
                <w:szCs w:val="21"/>
              </w:rPr>
              <w:pPrChange w:id="837" w:author="3A-4-D-58  王力钧" w:date="2016-04-11T19:04:00Z">
                <w:pPr/>
              </w:pPrChange>
            </w:pPr>
            <w:del w:id="838" w:author="3A-4-D-58  王力钧" w:date="2016-04-11T19:04:00Z">
              <w:r w:rsidRPr="0040327A" w:rsidDel="00184B73">
                <w:rPr>
                  <w:szCs w:val="21"/>
                </w:rPr>
                <w:delText xml:space="preserve">Flg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3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40" w:author="3A-4-D-58  王力钧" w:date="2016-04-11T19:04:00Z"/>
                <w:szCs w:val="21"/>
              </w:rPr>
              <w:pPrChange w:id="841" w:author="3A-4-D-58  王力钧" w:date="2016-04-11T19:04:00Z">
                <w:pPr/>
              </w:pPrChange>
            </w:pPr>
            <w:del w:id="84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Read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准备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y</w:delText>
              </w:r>
            </w:del>
          </w:p>
        </w:tc>
        <w:tc>
          <w:tcPr>
            <w:tcW w:w="966" w:type="pct"/>
            <w:tcPrChange w:id="84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44" w:author="3A-4-D-58  王力钧" w:date="2016-04-11T19:04:00Z"/>
                <w:szCs w:val="21"/>
              </w:rPr>
              <w:pPrChange w:id="845" w:author="3A-4-D-58  王力钧" w:date="2016-04-11T19:04:00Z">
                <w:pPr/>
              </w:pPrChange>
            </w:pPr>
            <w:del w:id="84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Rdy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847" w:author="3A-4-D-58  王力钧" w:date="2016-04-11T19:04:00Z"/>
          <w:trPrChange w:id="848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84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50" w:author="3A-4-D-58  王力钧" w:date="2016-04-11T19:04:00Z"/>
                <w:szCs w:val="21"/>
              </w:rPr>
              <w:pPrChange w:id="851" w:author="3A-4-D-58  王力钧" w:date="2016-04-11T19:04:00Z">
                <w:pPr/>
              </w:pPrChange>
            </w:pPr>
            <w:del w:id="852" w:author="3A-4-D-58  王力钧" w:date="2016-04-11T19:04:00Z">
              <w:r w:rsidRPr="0040327A" w:rsidDel="00184B73">
                <w:rPr>
                  <w:szCs w:val="21"/>
                </w:rPr>
                <w:delText xml:space="preserve">statistic </w:delText>
              </w:r>
              <w:r w:rsidRPr="0040327A" w:rsidDel="00184B73">
                <w:rPr>
                  <w:szCs w:val="21"/>
                </w:rPr>
                <w:delText>统计量</w:delText>
              </w:r>
            </w:del>
          </w:p>
        </w:tc>
        <w:tc>
          <w:tcPr>
            <w:tcW w:w="887" w:type="pct"/>
            <w:tcPrChange w:id="85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54" w:author="3A-4-D-58  王力钧" w:date="2016-04-11T19:04:00Z"/>
                <w:szCs w:val="21"/>
              </w:rPr>
              <w:pPrChange w:id="855" w:author="3A-4-D-58  王力钧" w:date="2016-04-11T19:04:00Z">
                <w:pPr/>
              </w:pPrChange>
            </w:pPr>
            <w:del w:id="856" w:author="3A-4-D-58  王力钧" w:date="2016-04-11T19:04:00Z">
              <w:r w:rsidRPr="0040327A" w:rsidDel="00184B73">
                <w:rPr>
                  <w:szCs w:val="21"/>
                </w:rPr>
                <w:delText xml:space="preserve">Stat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5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58" w:author="3A-4-D-58  王力钧" w:date="2016-04-11T19:04:00Z"/>
                <w:szCs w:val="21"/>
              </w:rPr>
              <w:pPrChange w:id="859" w:author="3A-4-D-58  王力钧" w:date="2016-04-11T19:04:00Z">
                <w:pPr/>
              </w:pPrChange>
            </w:pPr>
            <w:del w:id="86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Register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注册</w:delText>
              </w:r>
            </w:del>
          </w:p>
        </w:tc>
        <w:tc>
          <w:tcPr>
            <w:tcW w:w="966" w:type="pct"/>
            <w:tcPrChange w:id="86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62" w:author="3A-4-D-58  王力钧" w:date="2016-04-11T19:04:00Z"/>
                <w:szCs w:val="21"/>
              </w:rPr>
              <w:pPrChange w:id="863" w:author="3A-4-D-58  王力钧" w:date="2016-04-11T19:04:00Z">
                <w:pPr/>
              </w:pPrChange>
            </w:pPr>
            <w:del w:id="86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865" w:author="3A-4-D-58  王力钧" w:date="2016-04-11T19:04:00Z"/>
          <w:trPrChange w:id="866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86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68" w:author="3A-4-D-58  王力钧" w:date="2016-04-11T19:04:00Z"/>
                <w:szCs w:val="21"/>
              </w:rPr>
              <w:pPrChange w:id="869" w:author="3A-4-D-58  王力钧" w:date="2016-04-11T19:04:00Z">
                <w:pPr/>
              </w:pPrChange>
            </w:pPr>
            <w:del w:id="870" w:author="3A-4-D-58  王力钧" w:date="2016-04-11T19:04:00Z">
              <w:r w:rsidRPr="0040327A" w:rsidDel="00184B73">
                <w:rPr>
                  <w:szCs w:val="21"/>
                </w:rPr>
                <w:delText xml:space="preserve">increment </w:delText>
              </w:r>
              <w:r w:rsidRPr="0040327A" w:rsidDel="00184B73">
                <w:rPr>
                  <w:szCs w:val="21"/>
                </w:rPr>
                <w:delText>增量</w:delText>
              </w:r>
            </w:del>
          </w:p>
        </w:tc>
        <w:tc>
          <w:tcPr>
            <w:tcW w:w="887" w:type="pct"/>
            <w:tcPrChange w:id="87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72" w:author="3A-4-D-58  王力钧" w:date="2016-04-11T19:04:00Z"/>
                <w:szCs w:val="21"/>
              </w:rPr>
              <w:pPrChange w:id="873" w:author="3A-4-D-58  王力钧" w:date="2016-04-11T19:04:00Z">
                <w:pPr/>
              </w:pPrChange>
            </w:pPr>
            <w:del w:id="874" w:author="3A-4-D-58  王力钧" w:date="2016-04-11T19:04:00Z">
              <w:r w:rsidRPr="0040327A" w:rsidDel="00184B73">
                <w:rPr>
                  <w:szCs w:val="21"/>
                </w:rPr>
                <w:delText xml:space="preserve">Inc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7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76" w:author="3A-4-D-58  王力钧" w:date="2016-04-11T19:04:00Z"/>
                <w:szCs w:val="21"/>
              </w:rPr>
              <w:pPrChange w:id="877" w:author="3A-4-D-58  王力钧" w:date="2016-04-11T19:04:00Z">
                <w:pPr/>
              </w:pPrChange>
            </w:pPr>
            <w:del w:id="87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Schedule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日程</w:delText>
              </w:r>
            </w:del>
          </w:p>
        </w:tc>
        <w:tc>
          <w:tcPr>
            <w:tcW w:w="966" w:type="pct"/>
            <w:tcPrChange w:id="87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80" w:author="3A-4-D-58  王力钧" w:date="2016-04-11T19:04:00Z"/>
                <w:szCs w:val="21"/>
              </w:rPr>
              <w:pPrChange w:id="881" w:author="3A-4-D-58  王力钧" w:date="2016-04-11T19:04:00Z">
                <w:pPr/>
              </w:pPrChange>
            </w:pPr>
            <w:del w:id="88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Sched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883" w:author="3A-4-D-58  王力钧" w:date="2016-04-11T19:04:00Z"/>
          <w:trPrChange w:id="884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88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86" w:author="3A-4-D-58  王力钧" w:date="2016-04-11T19:04:00Z"/>
                <w:szCs w:val="21"/>
              </w:rPr>
              <w:pPrChange w:id="887" w:author="3A-4-D-58  王力钧" w:date="2016-04-11T19:04:00Z">
                <w:pPr/>
              </w:pPrChange>
            </w:pPr>
            <w:del w:id="888" w:author="3A-4-D-58  王力钧" w:date="2016-04-11T19:04:00Z">
              <w:r w:rsidRPr="0040327A" w:rsidDel="00184B73">
                <w:rPr>
                  <w:szCs w:val="21"/>
                </w:rPr>
                <w:delText xml:space="preserve">message </w:delText>
              </w:r>
              <w:r w:rsidRPr="0040327A" w:rsidDel="00184B73">
                <w:rPr>
                  <w:szCs w:val="21"/>
                </w:rPr>
                <w:delText>信息</w:delText>
              </w:r>
            </w:del>
          </w:p>
        </w:tc>
        <w:tc>
          <w:tcPr>
            <w:tcW w:w="887" w:type="pct"/>
            <w:tcPrChange w:id="88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90" w:author="3A-4-D-58  王力钧" w:date="2016-04-11T19:04:00Z"/>
                <w:szCs w:val="21"/>
              </w:rPr>
              <w:pPrChange w:id="891" w:author="3A-4-D-58  王力钧" w:date="2016-04-11T19:04:00Z">
                <w:pPr/>
              </w:pPrChange>
            </w:pPr>
            <w:del w:id="892" w:author="3A-4-D-58  王力钧" w:date="2016-04-11T19:04:00Z">
              <w:r w:rsidRPr="0040327A" w:rsidDel="00184B73">
                <w:rPr>
                  <w:szCs w:val="21"/>
                </w:rPr>
                <w:delText xml:space="preserve">Msg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89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94" w:author="3A-4-D-58  王力钧" w:date="2016-04-11T19:04:00Z"/>
                <w:szCs w:val="21"/>
              </w:rPr>
              <w:pPrChange w:id="895" w:author="3A-4-D-58  王力钧" w:date="2016-04-11T19:04:00Z">
                <w:pPr/>
              </w:pPrChange>
            </w:pPr>
            <w:del w:id="89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Semaphore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信号</w:delText>
              </w:r>
            </w:del>
          </w:p>
        </w:tc>
        <w:tc>
          <w:tcPr>
            <w:tcW w:w="966" w:type="pct"/>
            <w:tcPrChange w:id="89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898" w:author="3A-4-D-58  王力钧" w:date="2016-04-11T19:04:00Z"/>
                <w:szCs w:val="21"/>
              </w:rPr>
              <w:pPrChange w:id="899" w:author="3A-4-D-58  王力钧" w:date="2016-04-11T19:04:00Z">
                <w:pPr/>
              </w:pPrChange>
            </w:pPr>
            <w:del w:id="90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Sem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901" w:author="3A-4-D-58  王力钧" w:date="2016-04-11T19:04:00Z"/>
          <w:trPrChange w:id="902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0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04" w:author="3A-4-D-58  王力钧" w:date="2016-04-11T19:04:00Z"/>
                <w:szCs w:val="21"/>
              </w:rPr>
              <w:pPrChange w:id="905" w:author="3A-4-D-58  王力钧" w:date="2016-04-11T19:04:00Z">
                <w:pPr/>
              </w:pPrChange>
            </w:pPr>
            <w:del w:id="90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Argument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自变量参数</w:delText>
              </w:r>
            </w:del>
          </w:p>
        </w:tc>
        <w:tc>
          <w:tcPr>
            <w:tcW w:w="887" w:type="pct"/>
            <w:tcPrChange w:id="90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08" w:author="3A-4-D-58  王力钧" w:date="2016-04-11T19:04:00Z"/>
                <w:szCs w:val="21"/>
              </w:rPr>
              <w:pPrChange w:id="909" w:author="3A-4-D-58  王力钧" w:date="2016-04-11T19:04:00Z">
                <w:pPr/>
              </w:pPrChange>
            </w:pPr>
            <w:del w:id="91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Arg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91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12" w:author="3A-4-D-58  王力钧" w:date="2016-04-11T19:04:00Z"/>
                <w:szCs w:val="21"/>
              </w:rPr>
              <w:pPrChange w:id="913" w:author="3A-4-D-58  王力钧" w:date="2016-04-11T19:04:00Z">
                <w:pPr/>
              </w:pPrChange>
            </w:pPr>
            <w:del w:id="91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Stack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堆</w:delText>
              </w:r>
            </w:del>
          </w:p>
        </w:tc>
        <w:tc>
          <w:tcPr>
            <w:tcW w:w="966" w:type="pct"/>
            <w:tcPrChange w:id="91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16" w:author="3A-4-D-58  王力钧" w:date="2016-04-11T19:04:00Z"/>
                <w:szCs w:val="21"/>
              </w:rPr>
              <w:pPrChange w:id="917" w:author="3A-4-D-58  王力钧" w:date="2016-04-11T19:04:00Z">
                <w:pPr/>
              </w:pPrChange>
            </w:pPr>
            <w:del w:id="91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Stk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919" w:author="3A-4-D-58  王力钧" w:date="2016-04-11T19:04:00Z"/>
          <w:trPrChange w:id="920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2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22" w:author="3A-4-D-58  王力钧" w:date="2016-04-11T19:04:00Z"/>
                <w:szCs w:val="21"/>
              </w:rPr>
              <w:pPrChange w:id="923" w:author="3A-4-D-58  王力钧" w:date="2016-04-11T19:04:00Z">
                <w:pPr/>
              </w:pPrChange>
            </w:pPr>
            <w:del w:id="92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Buffer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缓冲区</w:delText>
              </w:r>
            </w:del>
          </w:p>
        </w:tc>
        <w:tc>
          <w:tcPr>
            <w:tcW w:w="887" w:type="pct"/>
            <w:tcPrChange w:id="92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26" w:author="3A-4-D-58  王力钧" w:date="2016-04-11T19:04:00Z"/>
                <w:szCs w:val="21"/>
              </w:rPr>
              <w:pPrChange w:id="927" w:author="3A-4-D-58  王力钧" w:date="2016-04-11T19:04:00Z">
                <w:pPr/>
              </w:pPrChange>
            </w:pPr>
            <w:del w:id="92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Buf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92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30" w:author="3A-4-D-58  王力钧" w:date="2016-04-11T19:04:00Z"/>
                <w:szCs w:val="21"/>
              </w:rPr>
              <w:pPrChange w:id="931" w:author="3A-4-D-58  王力钧" w:date="2016-04-11T19:04:00Z">
                <w:pPr/>
              </w:pPrChange>
            </w:pPr>
            <w:del w:id="93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Synchronize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同步</w:delText>
              </w:r>
            </w:del>
          </w:p>
        </w:tc>
        <w:tc>
          <w:tcPr>
            <w:tcW w:w="966" w:type="pct"/>
            <w:tcPrChange w:id="93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34" w:author="3A-4-D-58  王力钧" w:date="2016-04-11T19:04:00Z"/>
                <w:szCs w:val="21"/>
              </w:rPr>
              <w:pPrChange w:id="935" w:author="3A-4-D-58  王力钧" w:date="2016-04-11T19:04:00Z">
                <w:pPr/>
              </w:pPrChange>
            </w:pPr>
            <w:del w:id="93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Sync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937" w:author="3A-4-D-58  王力钧" w:date="2016-04-11T19:04:00Z"/>
          <w:trPrChange w:id="938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3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40" w:author="3A-4-D-58  王力钧" w:date="2016-04-11T19:04:00Z"/>
                <w:szCs w:val="21"/>
              </w:rPr>
              <w:pPrChange w:id="941" w:author="3A-4-D-58  王力钧" w:date="2016-04-11T19:04:00Z">
                <w:pPr/>
              </w:pPrChange>
            </w:pPr>
            <w:del w:id="94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Clear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清理</w:delText>
              </w:r>
            </w:del>
          </w:p>
        </w:tc>
        <w:tc>
          <w:tcPr>
            <w:tcW w:w="887" w:type="pct"/>
            <w:tcPrChange w:id="94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44" w:author="3A-4-D-58  王力钧" w:date="2016-04-11T19:04:00Z"/>
                <w:szCs w:val="21"/>
              </w:rPr>
              <w:pPrChange w:id="945" w:author="3A-4-D-58  王力钧" w:date="2016-04-11T19:04:00Z">
                <w:pPr/>
              </w:pPrChange>
            </w:pPr>
            <w:del w:id="94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Clr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94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48" w:author="3A-4-D-58  王力钧" w:date="2016-04-11T19:04:00Z"/>
                <w:szCs w:val="21"/>
              </w:rPr>
              <w:pPrChange w:id="949" w:author="3A-4-D-58  王力钧" w:date="2016-04-11T19:04:00Z">
                <w:pPr/>
              </w:pPrChange>
            </w:pPr>
            <w:del w:id="95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Timer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定时器</w:delText>
              </w:r>
            </w:del>
          </w:p>
        </w:tc>
        <w:tc>
          <w:tcPr>
            <w:tcW w:w="966" w:type="pct"/>
            <w:tcPrChange w:id="95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52" w:author="3A-4-D-58  王力钧" w:date="2016-04-11T19:04:00Z"/>
                <w:szCs w:val="21"/>
              </w:rPr>
              <w:pPrChange w:id="953" w:author="3A-4-D-58  王力钧" w:date="2016-04-11T19:04:00Z">
                <w:pPr/>
              </w:pPrChange>
            </w:pPr>
            <w:del w:id="95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Tmr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955" w:author="3A-4-D-58  王力钧" w:date="2016-04-11T19:04:00Z"/>
          <w:trPrChange w:id="956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5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58" w:author="3A-4-D-58  王力钧" w:date="2016-04-11T19:04:00Z"/>
                <w:szCs w:val="21"/>
              </w:rPr>
              <w:pPrChange w:id="959" w:author="3A-4-D-58  王力钧" w:date="2016-04-11T19:04:00Z">
                <w:pPr/>
              </w:pPrChange>
            </w:pPr>
            <w:del w:id="96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Clock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时钟</w:delText>
              </w:r>
            </w:del>
          </w:p>
        </w:tc>
        <w:tc>
          <w:tcPr>
            <w:tcW w:w="887" w:type="pct"/>
            <w:tcPrChange w:id="96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62" w:author="3A-4-D-58  王力钧" w:date="2016-04-11T19:04:00Z"/>
                <w:szCs w:val="21"/>
              </w:rPr>
              <w:pPrChange w:id="963" w:author="3A-4-D-58  王力钧" w:date="2016-04-11T19:04:00Z">
                <w:pPr/>
              </w:pPrChange>
            </w:pPr>
            <w:del w:id="96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Clk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96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66" w:author="3A-4-D-58  王力钧" w:date="2016-04-11T19:04:00Z"/>
                <w:szCs w:val="21"/>
              </w:rPr>
              <w:pPrChange w:id="967" w:author="3A-4-D-58  王力钧" w:date="2016-04-11T19:04:00Z">
                <w:pPr/>
              </w:pPrChange>
            </w:pPr>
            <w:del w:id="96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Trigger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启动器</w:delText>
              </w:r>
            </w:del>
          </w:p>
        </w:tc>
        <w:tc>
          <w:tcPr>
            <w:tcW w:w="966" w:type="pct"/>
            <w:tcPrChange w:id="96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70" w:author="3A-4-D-58  王力钧" w:date="2016-04-11T19:04:00Z"/>
                <w:szCs w:val="21"/>
              </w:rPr>
              <w:pPrChange w:id="971" w:author="3A-4-D-58  王力钧" w:date="2016-04-11T19:04:00Z">
                <w:pPr/>
              </w:pPrChange>
            </w:pPr>
            <w:del w:id="97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Trig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973" w:author="3A-4-D-58  王力钧" w:date="2016-04-11T19:04:00Z"/>
          <w:trPrChange w:id="974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7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76" w:author="3A-4-D-58  王力钧" w:date="2016-04-11T19:04:00Z"/>
                <w:szCs w:val="21"/>
              </w:rPr>
              <w:pPrChange w:id="977" w:author="3A-4-D-58  王力钧" w:date="2016-04-11T19:04:00Z">
                <w:pPr/>
              </w:pPrChange>
            </w:pPr>
            <w:del w:id="97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Compare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比较</w:delText>
              </w:r>
            </w:del>
          </w:p>
        </w:tc>
        <w:tc>
          <w:tcPr>
            <w:tcW w:w="887" w:type="pct"/>
            <w:tcPrChange w:id="97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80" w:author="3A-4-D-58  王力钧" w:date="2016-04-11T19:04:00Z"/>
                <w:szCs w:val="21"/>
              </w:rPr>
              <w:pPrChange w:id="981" w:author="3A-4-D-58  王力钧" w:date="2016-04-11T19:04:00Z">
                <w:pPr/>
              </w:pPrChange>
            </w:pPr>
            <w:del w:id="98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Cmp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98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84" w:author="3A-4-D-58  王力钧" w:date="2016-04-11T19:04:00Z"/>
                <w:szCs w:val="21"/>
              </w:rPr>
              <w:pPrChange w:id="985" w:author="3A-4-D-58  王力钧" w:date="2016-04-11T19:04:00Z">
                <w:pPr/>
              </w:pPrChange>
            </w:pPr>
            <w:del w:id="98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Write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写</w:delText>
              </w:r>
            </w:del>
          </w:p>
        </w:tc>
        <w:tc>
          <w:tcPr>
            <w:tcW w:w="966" w:type="pct"/>
            <w:tcPrChange w:id="98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88" w:author="3A-4-D-58  王力钧" w:date="2016-04-11T19:04:00Z"/>
                <w:szCs w:val="21"/>
              </w:rPr>
              <w:pPrChange w:id="989" w:author="3A-4-D-58  王力钧" w:date="2016-04-11T19:04:00Z">
                <w:pPr/>
              </w:pPrChange>
            </w:pPr>
            <w:del w:id="99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Wr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991" w:author="3A-4-D-58  王力钧" w:date="2016-04-11T19:04:00Z"/>
          <w:trPrChange w:id="992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99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94" w:author="3A-4-D-58  王力钧" w:date="2016-04-11T19:04:00Z"/>
                <w:szCs w:val="21"/>
              </w:rPr>
              <w:pPrChange w:id="995" w:author="3A-4-D-58  王力钧" w:date="2016-04-11T19:04:00Z">
                <w:pPr/>
              </w:pPrChange>
            </w:pPr>
            <w:del w:id="99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Configuration</w:delText>
              </w:r>
              <w:r w:rsidRPr="0040327A" w:rsidDel="00184B73">
                <w:rPr>
                  <w:szCs w:val="21"/>
                </w:rPr>
                <w:delText xml:space="preserve"> 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配置</w:delText>
              </w:r>
            </w:del>
          </w:p>
        </w:tc>
        <w:tc>
          <w:tcPr>
            <w:tcW w:w="887" w:type="pct"/>
            <w:tcPrChange w:id="99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998" w:author="3A-4-D-58  王力钧" w:date="2016-04-11T19:04:00Z"/>
                <w:szCs w:val="21"/>
              </w:rPr>
              <w:pPrChange w:id="999" w:author="3A-4-D-58  王力钧" w:date="2016-04-11T19:04:00Z">
                <w:pPr/>
              </w:pPrChange>
            </w:pPr>
            <w:del w:id="100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Cfg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0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02" w:author="3A-4-D-58  王力钧" w:date="2016-04-11T19:04:00Z"/>
                <w:szCs w:val="21"/>
              </w:rPr>
              <w:pPrChange w:id="1003" w:author="3A-4-D-58  王力钧" w:date="2016-04-11T19:04:00Z">
                <w:pPr/>
              </w:pPrChange>
            </w:pPr>
            <w:del w:id="1004" w:author="3A-4-D-58  王力钧" w:date="2016-04-11T19:04:00Z">
              <w:r w:rsidRPr="0040327A" w:rsidDel="00184B73">
                <w:rPr>
                  <w:szCs w:val="21"/>
                </w:rPr>
                <w:delText>目录名</w:delText>
              </w:r>
            </w:del>
          </w:p>
        </w:tc>
        <w:tc>
          <w:tcPr>
            <w:tcW w:w="966" w:type="pct"/>
            <w:tcPrChange w:id="100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06" w:author="3A-4-D-58  王力钧" w:date="2016-04-11T19:04:00Z"/>
                <w:szCs w:val="21"/>
              </w:rPr>
              <w:pPrChange w:id="1007" w:author="3A-4-D-58  王力钧" w:date="2016-04-11T19:04:00Z">
                <w:pPr/>
              </w:pPrChange>
            </w:pPr>
            <w:del w:id="1008" w:author="3A-4-D-58  王力钧" w:date="2016-04-11T19:04:00Z">
              <w:r w:rsidRPr="0040327A" w:rsidDel="00184B73">
                <w:rPr>
                  <w:szCs w:val="21"/>
                </w:rPr>
                <w:delText>DirN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009" w:author="3A-4-D-58  王力钧" w:date="2016-04-11T19:04:00Z"/>
          <w:trPrChange w:id="1010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01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12" w:author="3A-4-D-58  王力钧" w:date="2016-04-11T19:04:00Z"/>
                <w:szCs w:val="21"/>
              </w:rPr>
              <w:pPrChange w:id="1013" w:author="3A-4-D-58  王力钧" w:date="2016-04-11T19:04:00Z">
                <w:pPr/>
              </w:pPrChange>
            </w:pPr>
            <w:del w:id="101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Context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上下文背景</w:delText>
              </w:r>
            </w:del>
          </w:p>
        </w:tc>
        <w:tc>
          <w:tcPr>
            <w:tcW w:w="887" w:type="pct"/>
            <w:tcPrChange w:id="101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16" w:author="3A-4-D-58  王力钧" w:date="2016-04-11T19:04:00Z"/>
                <w:szCs w:val="21"/>
              </w:rPr>
              <w:pPrChange w:id="1017" w:author="3A-4-D-58  王力钧" w:date="2016-04-11T19:04:00Z">
                <w:pPr/>
              </w:pPrChange>
            </w:pPr>
            <w:del w:id="101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Ctx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1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20" w:author="3A-4-D-58  王力钧" w:date="2016-04-11T19:04:00Z"/>
                <w:szCs w:val="21"/>
              </w:rPr>
              <w:pPrChange w:id="1021" w:author="3A-4-D-58  王力钧" w:date="2016-04-11T19:04:00Z">
                <w:pPr/>
              </w:pPrChange>
            </w:pPr>
            <w:del w:id="1022" w:author="3A-4-D-58  王力钧" w:date="2016-04-11T19:04:00Z">
              <w:r w:rsidRPr="0040327A" w:rsidDel="00184B73">
                <w:rPr>
                  <w:szCs w:val="21"/>
                </w:rPr>
                <w:delText>文件名</w:delText>
              </w:r>
            </w:del>
          </w:p>
        </w:tc>
        <w:tc>
          <w:tcPr>
            <w:tcW w:w="966" w:type="pct"/>
            <w:tcPrChange w:id="102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24" w:author="3A-4-D-58  王力钧" w:date="2016-04-11T19:04:00Z"/>
                <w:szCs w:val="21"/>
              </w:rPr>
              <w:pPrChange w:id="1025" w:author="3A-4-D-58  王力钧" w:date="2016-04-11T19:04:00Z">
                <w:pPr/>
              </w:pPrChange>
            </w:pPr>
            <w:del w:id="1026" w:author="3A-4-D-58  王力钧" w:date="2016-04-11T19:04:00Z">
              <w:r w:rsidRPr="0040327A" w:rsidDel="00184B73">
                <w:rPr>
                  <w:szCs w:val="21"/>
                </w:rPr>
                <w:delText>FileN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027" w:author="3A-4-D-58  王力钧" w:date="2016-04-11T19:04:00Z"/>
          <w:trPrChange w:id="1028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02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30" w:author="3A-4-D-58  王力钧" w:date="2016-04-11T19:04:00Z"/>
                <w:szCs w:val="21"/>
              </w:rPr>
              <w:pPrChange w:id="1031" w:author="3A-4-D-58  王力钧" w:date="2016-04-11T19:04:00Z">
                <w:pPr/>
              </w:pPrChange>
            </w:pPr>
            <w:del w:id="103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Delay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延迟</w:delText>
              </w:r>
            </w:del>
          </w:p>
        </w:tc>
        <w:tc>
          <w:tcPr>
            <w:tcW w:w="887" w:type="pct"/>
            <w:tcPrChange w:id="103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34" w:author="3A-4-D-58  王力钧" w:date="2016-04-11T19:04:00Z"/>
                <w:szCs w:val="21"/>
              </w:rPr>
              <w:pPrChange w:id="1035" w:author="3A-4-D-58  王力钧" w:date="2016-04-11T19:04:00Z">
                <w:pPr/>
              </w:pPrChange>
            </w:pPr>
            <w:del w:id="103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Dly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3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38" w:author="3A-4-D-58  王力钧" w:date="2016-04-11T19:04:00Z"/>
                <w:szCs w:val="21"/>
              </w:rPr>
              <w:pPrChange w:id="1039" w:author="3A-4-D-58  王力钧" w:date="2016-04-11T19:04:00Z">
                <w:pPr/>
              </w:pPrChange>
            </w:pPr>
            <w:del w:id="1040" w:author="3A-4-D-58  王力钧" w:date="2016-04-11T19:04:00Z">
              <w:r w:rsidRPr="0040327A" w:rsidDel="00184B73">
                <w:rPr>
                  <w:szCs w:val="21"/>
                </w:rPr>
                <w:delText>路径名</w:delText>
              </w:r>
              <w:r w:rsidR="00435982" w:rsidRPr="0040327A" w:rsidDel="00184B73">
                <w:rPr>
                  <w:szCs w:val="21"/>
                </w:rPr>
                <w:delText>(</w:delText>
              </w:r>
              <w:r w:rsidRPr="0040327A" w:rsidDel="00184B73">
                <w:rPr>
                  <w:szCs w:val="21"/>
                </w:rPr>
                <w:delText>目录</w:delText>
              </w:r>
              <w:r w:rsidRPr="0040327A" w:rsidDel="00184B73">
                <w:rPr>
                  <w:szCs w:val="21"/>
                </w:rPr>
                <w:delText>+</w:delText>
              </w:r>
              <w:r w:rsidRPr="0040327A" w:rsidDel="00184B73">
                <w:rPr>
                  <w:szCs w:val="21"/>
                </w:rPr>
                <w:delText>文件</w:delText>
              </w:r>
              <w:r w:rsidR="00435982" w:rsidRPr="0040327A" w:rsidDel="00184B73">
                <w:rPr>
                  <w:szCs w:val="21"/>
                </w:rPr>
                <w:delText>)</w:delText>
              </w:r>
            </w:del>
          </w:p>
        </w:tc>
        <w:tc>
          <w:tcPr>
            <w:tcW w:w="966" w:type="pct"/>
            <w:tcPrChange w:id="104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42" w:author="3A-4-D-58  王力钧" w:date="2016-04-11T19:04:00Z"/>
                <w:szCs w:val="21"/>
              </w:rPr>
              <w:pPrChange w:id="1043" w:author="3A-4-D-58  王力钧" w:date="2016-04-11T19:04:00Z">
                <w:pPr/>
              </w:pPrChange>
            </w:pPr>
            <w:del w:id="1044" w:author="3A-4-D-58  王力钧" w:date="2016-04-11T19:04:00Z">
              <w:r w:rsidRPr="0040327A" w:rsidDel="00184B73">
                <w:rPr>
                  <w:szCs w:val="21"/>
                </w:rPr>
                <w:delText>PathN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045" w:author="3A-4-D-58  王力钧" w:date="2016-04-11T19:04:00Z"/>
          <w:trPrChange w:id="1046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04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48" w:author="3A-4-D-58  王力钧" w:date="2016-04-11T19:04:00Z"/>
                <w:szCs w:val="21"/>
              </w:rPr>
              <w:pPrChange w:id="1049" w:author="3A-4-D-58  王力钧" w:date="2016-04-11T19:04:00Z">
                <w:pPr/>
              </w:pPrChange>
            </w:pPr>
            <w:del w:id="105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Device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驱动设备</w:delText>
              </w:r>
            </w:del>
          </w:p>
        </w:tc>
        <w:tc>
          <w:tcPr>
            <w:tcW w:w="887" w:type="pct"/>
            <w:tcPrChange w:id="105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52" w:author="3A-4-D-58  王力钧" w:date="2016-04-11T19:04:00Z"/>
                <w:szCs w:val="21"/>
              </w:rPr>
              <w:pPrChange w:id="1053" w:author="3A-4-D-58  王力钧" w:date="2016-04-11T19:04:00Z">
                <w:pPr/>
              </w:pPrChange>
            </w:pPr>
            <w:del w:id="105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Dev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5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56" w:author="3A-4-D-58  王力钧" w:date="2016-04-11T19:04:00Z"/>
                <w:szCs w:val="21"/>
              </w:rPr>
              <w:pPrChange w:id="1057" w:author="3A-4-D-58  王力钧" w:date="2016-04-11T19:04:00Z">
                <w:pPr/>
              </w:pPrChange>
            </w:pPr>
            <w:del w:id="1058" w:author="3A-4-D-58  王力钧" w:date="2016-04-11T19:04:00Z">
              <w:r w:rsidRPr="0040327A" w:rsidDel="00184B73">
                <w:rPr>
                  <w:szCs w:val="21"/>
                </w:rPr>
                <w:delText>扩展名</w:delText>
              </w:r>
            </w:del>
          </w:p>
        </w:tc>
        <w:tc>
          <w:tcPr>
            <w:tcW w:w="966" w:type="pct"/>
            <w:tcPrChange w:id="105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60" w:author="3A-4-D-58  王力钧" w:date="2016-04-11T19:04:00Z"/>
                <w:szCs w:val="21"/>
              </w:rPr>
              <w:pPrChange w:id="1061" w:author="3A-4-D-58  王力钧" w:date="2016-04-11T19:04:00Z">
                <w:pPr/>
              </w:pPrChange>
            </w:pPr>
            <w:del w:id="1062" w:author="3A-4-D-58  王力钧" w:date="2016-04-11T19:04:00Z">
              <w:r w:rsidRPr="0040327A" w:rsidDel="00184B73">
                <w:rPr>
                  <w:szCs w:val="21"/>
                </w:rPr>
                <w:delText>ExtN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063" w:author="3A-4-D-58  王力钧" w:date="2016-04-11T19:04:00Z"/>
          <w:trPrChange w:id="1064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06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66" w:author="3A-4-D-58  王力钧" w:date="2016-04-11T19:04:00Z"/>
                <w:szCs w:val="21"/>
              </w:rPr>
              <w:pPrChange w:id="1067" w:author="3A-4-D-58  王力钧" w:date="2016-04-11T19:04:00Z">
                <w:pPr/>
              </w:pPrChange>
            </w:pPr>
            <w:del w:id="106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Disable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不可能</w:delText>
              </w:r>
            </w:del>
          </w:p>
        </w:tc>
        <w:tc>
          <w:tcPr>
            <w:tcW w:w="887" w:type="pct"/>
            <w:tcPrChange w:id="106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70" w:author="3A-4-D-58  王力钧" w:date="2016-04-11T19:04:00Z"/>
                <w:szCs w:val="21"/>
              </w:rPr>
              <w:pPrChange w:id="1071" w:author="3A-4-D-58  王力钧" w:date="2016-04-11T19:04:00Z">
                <w:pPr/>
              </w:pPrChange>
            </w:pPr>
            <w:del w:id="107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Dis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7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74" w:author="3A-4-D-58  王力钧" w:date="2016-04-11T19:04:00Z"/>
                <w:szCs w:val="21"/>
              </w:rPr>
              <w:pPrChange w:id="1075" w:author="3A-4-D-58  王力钧" w:date="2016-04-11T19:04:00Z">
                <w:pPr/>
              </w:pPrChange>
            </w:pPr>
            <w:del w:id="1076" w:author="3A-4-D-58  王力钧" w:date="2016-04-11T19:04:00Z">
              <w:r w:rsidRPr="0040327A" w:rsidDel="00184B73">
                <w:rPr>
                  <w:szCs w:val="21"/>
                </w:rPr>
                <w:delText>无扩展名的文件名、项目名</w:delText>
              </w:r>
            </w:del>
          </w:p>
        </w:tc>
        <w:tc>
          <w:tcPr>
            <w:tcW w:w="966" w:type="pct"/>
            <w:tcPrChange w:id="107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78" w:author="3A-4-D-58  王力钧" w:date="2016-04-11T19:04:00Z"/>
                <w:szCs w:val="21"/>
              </w:rPr>
              <w:pPrChange w:id="1079" w:author="3A-4-D-58  王力钧" w:date="2016-04-11T19:04:00Z">
                <w:pPr/>
              </w:pPrChange>
            </w:pPr>
            <w:del w:id="1080" w:author="3A-4-D-58  王力钧" w:date="2016-04-11T19:04:00Z">
              <w:r w:rsidRPr="0040327A" w:rsidDel="00184B73">
                <w:rPr>
                  <w:szCs w:val="21"/>
                </w:rPr>
                <w:delText>PrjN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081" w:author="3A-4-D-58  王力钧" w:date="2016-04-11T19:04:00Z"/>
          <w:trPrChange w:id="1082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08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84" w:author="3A-4-D-58  王力钧" w:date="2016-04-11T19:04:00Z"/>
                <w:szCs w:val="21"/>
              </w:rPr>
              <w:pPrChange w:id="1085" w:author="3A-4-D-58  王力钧" w:date="2016-04-11T19:04:00Z">
                <w:pPr/>
              </w:pPrChange>
            </w:pPr>
            <w:del w:id="108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Display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显示</w:delText>
              </w:r>
            </w:del>
          </w:p>
        </w:tc>
        <w:tc>
          <w:tcPr>
            <w:tcW w:w="887" w:type="pct"/>
            <w:tcPrChange w:id="108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88" w:author="3A-4-D-58  王力钧" w:date="2016-04-11T19:04:00Z"/>
                <w:szCs w:val="21"/>
              </w:rPr>
              <w:pPrChange w:id="1089" w:author="3A-4-D-58  王力钧" w:date="2016-04-11T19:04:00Z">
                <w:pPr/>
              </w:pPrChange>
            </w:pPr>
            <w:del w:id="109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Disp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09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92" w:author="3A-4-D-58  王力钧" w:date="2016-04-11T19:04:00Z"/>
                <w:szCs w:val="21"/>
              </w:rPr>
              <w:pPrChange w:id="1093" w:author="3A-4-D-58  王力钧" w:date="2016-04-11T19:04:00Z">
                <w:pPr/>
              </w:pPrChange>
            </w:pPr>
            <w:del w:id="1094" w:author="3A-4-D-58  王力钧" w:date="2016-04-11T19:04:00Z">
              <w:r w:rsidRPr="0040327A" w:rsidDel="00184B73">
                <w:rPr>
                  <w:szCs w:val="21"/>
                </w:rPr>
                <w:delText>total</w:delText>
              </w:r>
              <w:r w:rsidRPr="0040327A" w:rsidDel="00184B73">
                <w:rPr>
                  <w:szCs w:val="21"/>
                </w:rPr>
                <w:delText>总数</w:delText>
              </w:r>
            </w:del>
          </w:p>
        </w:tc>
        <w:tc>
          <w:tcPr>
            <w:tcW w:w="966" w:type="pct"/>
            <w:tcPrChange w:id="109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096" w:author="3A-4-D-58  王力钧" w:date="2016-04-11T19:04:00Z"/>
                <w:szCs w:val="21"/>
              </w:rPr>
              <w:pPrChange w:id="1097" w:author="3A-4-D-58  王力钧" w:date="2016-04-11T19:04:00Z">
                <w:pPr/>
              </w:pPrChange>
            </w:pPr>
            <w:del w:id="1098" w:author="3A-4-D-58  王力钧" w:date="2016-04-11T19:04:00Z">
              <w:r w:rsidRPr="0040327A" w:rsidDel="00184B73">
                <w:rPr>
                  <w:szCs w:val="21"/>
                </w:rPr>
                <w:delText>Ttl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099" w:author="3A-4-D-58  王力钧" w:date="2016-04-11T19:04:00Z"/>
          <w:trPrChange w:id="1100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0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02" w:author="3A-4-D-58  王力钧" w:date="2016-04-11T19:04:00Z"/>
                <w:szCs w:val="21"/>
              </w:rPr>
              <w:pPrChange w:id="1103" w:author="3A-4-D-58  王力钧" w:date="2016-04-11T19:04:00Z">
                <w:pPr/>
              </w:pPrChange>
            </w:pPr>
            <w:del w:id="110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Enable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可能</w:delText>
              </w:r>
            </w:del>
          </w:p>
        </w:tc>
        <w:tc>
          <w:tcPr>
            <w:tcW w:w="887" w:type="pct"/>
            <w:tcPrChange w:id="110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06" w:author="3A-4-D-58  王力钧" w:date="2016-04-11T19:04:00Z"/>
                <w:szCs w:val="21"/>
              </w:rPr>
              <w:pPrChange w:id="1107" w:author="3A-4-D-58  王力钧" w:date="2016-04-11T19:04:00Z">
                <w:pPr/>
              </w:pPrChange>
            </w:pPr>
            <w:del w:id="110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En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0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10" w:author="3A-4-D-58  王力钧" w:date="2016-04-11T19:04:00Z"/>
                <w:szCs w:val="21"/>
              </w:rPr>
              <w:pPrChange w:id="1111" w:author="3A-4-D-58  王力钧" w:date="2016-04-11T19:04:00Z">
                <w:pPr/>
              </w:pPrChange>
            </w:pPr>
            <w:del w:id="1112" w:author="3A-4-D-58  王力钧" w:date="2016-04-11T19:04:00Z">
              <w:r w:rsidRPr="0040327A" w:rsidDel="00184B73">
                <w:rPr>
                  <w:szCs w:val="21"/>
                </w:rPr>
                <w:delText>编号序号</w:delText>
              </w:r>
            </w:del>
          </w:p>
        </w:tc>
        <w:tc>
          <w:tcPr>
            <w:tcW w:w="966" w:type="pct"/>
            <w:tcPrChange w:id="111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14" w:author="3A-4-D-58  王力钧" w:date="2016-04-11T19:04:00Z"/>
                <w:szCs w:val="21"/>
              </w:rPr>
              <w:pPrChange w:id="1115" w:author="3A-4-D-58  王力钧" w:date="2016-04-11T19:04:00Z">
                <w:pPr/>
              </w:pPrChange>
            </w:pPr>
            <w:del w:id="1116" w:author="3A-4-D-58  王力钧" w:date="2016-04-11T19:04:00Z">
              <w:r w:rsidRPr="0040327A" w:rsidDel="00184B73">
                <w:rPr>
                  <w:szCs w:val="21"/>
                </w:rPr>
                <w:delText>No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117" w:author="3A-4-D-58  王力钧" w:date="2016-04-11T19:04:00Z"/>
          <w:trPrChange w:id="1118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1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20" w:author="3A-4-D-58  王力钧" w:date="2016-04-11T19:04:00Z"/>
                <w:szCs w:val="21"/>
              </w:rPr>
              <w:pPrChange w:id="1121" w:author="3A-4-D-58  王力钧" w:date="2016-04-11T19:04:00Z">
                <w:pPr/>
              </w:pPrChange>
            </w:pPr>
            <w:del w:id="112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Error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错误</w:delText>
              </w:r>
            </w:del>
          </w:p>
        </w:tc>
        <w:tc>
          <w:tcPr>
            <w:tcW w:w="887" w:type="pct"/>
            <w:tcPrChange w:id="112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24" w:author="3A-4-D-58  王力钧" w:date="2016-04-11T19:04:00Z"/>
                <w:szCs w:val="21"/>
              </w:rPr>
              <w:pPrChange w:id="1125" w:author="3A-4-D-58  王力钧" w:date="2016-04-11T19:04:00Z">
                <w:pPr/>
              </w:pPrChange>
            </w:pPr>
            <w:del w:id="112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Err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2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28" w:author="3A-4-D-58  王力钧" w:date="2016-04-11T19:04:00Z"/>
                <w:szCs w:val="21"/>
              </w:rPr>
              <w:pPrChange w:id="1129" w:author="3A-4-D-58  王力钧" w:date="2016-04-11T19:04:00Z">
                <w:pPr/>
              </w:pPrChange>
            </w:pPr>
            <w:del w:id="1130" w:author="3A-4-D-58  王力钧" w:date="2016-04-11T19:04:00Z">
              <w:r w:rsidRPr="0040327A" w:rsidDel="00184B73">
                <w:rPr>
                  <w:szCs w:val="21"/>
                </w:rPr>
                <w:delText>模拟</w:delText>
              </w:r>
              <w:r w:rsidRPr="0040327A" w:rsidDel="00184B73">
                <w:rPr>
                  <w:szCs w:val="21"/>
                </w:rPr>
                <w:delText>simulation</w:delText>
              </w:r>
            </w:del>
          </w:p>
        </w:tc>
        <w:tc>
          <w:tcPr>
            <w:tcW w:w="966" w:type="pct"/>
            <w:tcPrChange w:id="113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32" w:author="3A-4-D-58  王力钧" w:date="2016-04-11T19:04:00Z"/>
                <w:szCs w:val="21"/>
              </w:rPr>
              <w:pPrChange w:id="1133" w:author="3A-4-D-58  王力钧" w:date="2016-04-11T19:04:00Z">
                <w:pPr/>
              </w:pPrChange>
            </w:pPr>
            <w:del w:id="1134" w:author="3A-4-D-58  王力钧" w:date="2016-04-11T19:04:00Z">
              <w:r w:rsidRPr="0040327A" w:rsidDel="00184B73">
                <w:rPr>
                  <w:szCs w:val="21"/>
                </w:rPr>
                <w:delText>Simu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135" w:author="3A-4-D-58  王力钧" w:date="2016-04-11T19:04:00Z"/>
          <w:trPrChange w:id="1136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3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38" w:author="3A-4-D-58  王力钧" w:date="2016-04-11T19:04:00Z"/>
                <w:szCs w:val="21"/>
              </w:rPr>
              <w:pPrChange w:id="1139" w:author="3A-4-D-58  王力钧" w:date="2016-04-11T19:04:00Z">
                <w:pPr/>
              </w:pPrChange>
            </w:pPr>
            <w:del w:id="114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Function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功能，函数</w:delText>
              </w:r>
            </w:del>
          </w:p>
        </w:tc>
        <w:tc>
          <w:tcPr>
            <w:tcW w:w="887" w:type="pct"/>
            <w:tcPrChange w:id="114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42" w:author="3A-4-D-58  王力钧" w:date="2016-04-11T19:04:00Z"/>
                <w:szCs w:val="21"/>
              </w:rPr>
              <w:pPrChange w:id="1143" w:author="3A-4-D-58  王力钧" w:date="2016-04-11T19:04:00Z">
                <w:pPr/>
              </w:pPrChange>
            </w:pPr>
            <w:del w:id="114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Fnct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4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46" w:author="3A-4-D-58  王力钧" w:date="2016-04-11T19:04:00Z"/>
                <w:szCs w:val="21"/>
              </w:rPr>
              <w:pPrChange w:id="1147" w:author="3A-4-D-58  王力钧" w:date="2016-04-11T19:04:00Z">
                <w:pPr/>
              </w:pPrChange>
            </w:pPr>
            <w:del w:id="1148" w:author="3A-4-D-58  王力钧" w:date="2016-04-11T19:04:00Z">
              <w:r w:rsidRPr="0040327A" w:rsidDel="00184B73">
                <w:rPr>
                  <w:szCs w:val="21"/>
                </w:rPr>
                <w:delText>约束</w:delText>
              </w:r>
              <w:r w:rsidRPr="0040327A" w:rsidDel="00184B73">
                <w:rPr>
                  <w:szCs w:val="21"/>
                </w:rPr>
                <w:delText>restriction</w:delText>
              </w:r>
            </w:del>
          </w:p>
        </w:tc>
        <w:tc>
          <w:tcPr>
            <w:tcW w:w="966" w:type="pct"/>
            <w:tcPrChange w:id="114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50" w:author="3A-4-D-58  王力钧" w:date="2016-04-11T19:04:00Z"/>
                <w:szCs w:val="21"/>
              </w:rPr>
              <w:pPrChange w:id="1151" w:author="3A-4-D-58  王力钧" w:date="2016-04-11T19:04:00Z">
                <w:pPr/>
              </w:pPrChange>
            </w:pPr>
            <w:del w:id="1152" w:author="3A-4-D-58  王力钧" w:date="2016-04-11T19:04:00Z">
              <w:r w:rsidRPr="0040327A" w:rsidDel="00184B73">
                <w:rPr>
                  <w:szCs w:val="21"/>
                </w:rPr>
                <w:delText>Restr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153" w:author="3A-4-D-58  王力钧" w:date="2016-04-11T19:04:00Z"/>
          <w:trPrChange w:id="1154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5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56" w:author="3A-4-D-58  王力钧" w:date="2016-04-11T19:04:00Z"/>
                <w:szCs w:val="21"/>
              </w:rPr>
              <w:pPrChange w:id="1157" w:author="3A-4-D-58  王力钧" w:date="2016-04-11T19:04:00Z">
                <w:pPr/>
              </w:pPrChange>
            </w:pPr>
            <w:del w:id="115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Hexadecimal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十六进制</w:delText>
              </w:r>
            </w:del>
          </w:p>
        </w:tc>
        <w:tc>
          <w:tcPr>
            <w:tcW w:w="887" w:type="pct"/>
            <w:tcPrChange w:id="115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60" w:author="3A-4-D-58  王力钧" w:date="2016-04-11T19:04:00Z"/>
                <w:szCs w:val="21"/>
              </w:rPr>
              <w:pPrChange w:id="1161" w:author="3A-4-D-58  王力钧" w:date="2016-04-11T19:04:00Z">
                <w:pPr/>
              </w:pPrChange>
            </w:pPr>
            <w:del w:id="116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Hex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6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64" w:author="3A-4-D-58  王力钧" w:date="2016-04-11T19:04:00Z"/>
                <w:szCs w:val="21"/>
              </w:rPr>
              <w:pPrChange w:id="1165" w:author="3A-4-D-58  王力钧" w:date="2016-04-11T19:04:00Z">
                <w:pPr/>
              </w:pPrChange>
            </w:pPr>
            <w:del w:id="1166" w:author="3A-4-D-58  王力钧" w:date="2016-04-11T19:04:00Z">
              <w:r w:rsidRPr="0040327A" w:rsidDel="00184B73">
                <w:rPr>
                  <w:szCs w:val="21"/>
                </w:rPr>
                <w:delText>竖向</w:delText>
              </w:r>
              <w:r w:rsidRPr="0040327A" w:rsidDel="00184B73">
                <w:rPr>
                  <w:szCs w:val="21"/>
                </w:rPr>
                <w:delText>Vertical</w:delText>
              </w:r>
            </w:del>
          </w:p>
        </w:tc>
        <w:tc>
          <w:tcPr>
            <w:tcW w:w="966" w:type="pct"/>
            <w:tcPrChange w:id="116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68" w:author="3A-4-D-58  王力钧" w:date="2016-04-11T19:04:00Z"/>
                <w:szCs w:val="21"/>
              </w:rPr>
              <w:pPrChange w:id="1169" w:author="3A-4-D-58  王力钧" w:date="2016-04-11T19:04:00Z">
                <w:pPr/>
              </w:pPrChange>
            </w:pPr>
            <w:del w:id="1170" w:author="3A-4-D-58  王力钧" w:date="2016-04-11T19:04:00Z">
              <w:r w:rsidRPr="0040327A" w:rsidDel="00184B73">
                <w:rPr>
                  <w:szCs w:val="21"/>
                </w:rPr>
                <w:delText>Vert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171" w:author="3A-4-D-58  王力钧" w:date="2016-04-11T19:04:00Z"/>
          <w:trPrChange w:id="1172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7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74" w:author="3A-4-D-58  王力钧" w:date="2016-04-11T19:04:00Z"/>
                <w:szCs w:val="21"/>
              </w:rPr>
              <w:pPrChange w:id="1175" w:author="3A-4-D-58  王力钧" w:date="2016-04-11T19:04:00Z">
                <w:pPr/>
              </w:pPrChange>
            </w:pPr>
            <w:del w:id="117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I/OSystem</w:delText>
              </w:r>
            </w:del>
          </w:p>
        </w:tc>
        <w:tc>
          <w:tcPr>
            <w:tcW w:w="887" w:type="pct"/>
            <w:tcPrChange w:id="117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78" w:author="3A-4-D-58  王力钧" w:date="2016-04-11T19:04:00Z"/>
                <w:szCs w:val="21"/>
              </w:rPr>
              <w:pPrChange w:id="1179" w:author="3A-4-D-58  王力钧" w:date="2016-04-11T19:04:00Z">
                <w:pPr/>
              </w:pPrChange>
            </w:pPr>
            <w:del w:id="118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IOS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8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82" w:author="3A-4-D-58  王力钧" w:date="2016-04-11T19:04:00Z"/>
                <w:szCs w:val="21"/>
              </w:rPr>
              <w:pPrChange w:id="1183" w:author="3A-4-D-58  王力钧" w:date="2016-04-11T19:04:00Z">
                <w:pPr/>
              </w:pPrChange>
            </w:pPr>
            <w:del w:id="1184" w:author="3A-4-D-58  王力钧" w:date="2016-04-11T19:04:00Z">
              <w:r w:rsidRPr="0040327A" w:rsidDel="00184B73">
                <w:rPr>
                  <w:szCs w:val="21"/>
                </w:rPr>
                <w:delText>横向</w:delText>
              </w:r>
              <w:r w:rsidRPr="0040327A" w:rsidDel="00184B73">
                <w:rPr>
                  <w:szCs w:val="21"/>
                </w:rPr>
                <w:delText>Horizontal</w:delText>
              </w:r>
            </w:del>
          </w:p>
        </w:tc>
        <w:tc>
          <w:tcPr>
            <w:tcW w:w="966" w:type="pct"/>
            <w:tcPrChange w:id="118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86" w:author="3A-4-D-58  王力钧" w:date="2016-04-11T19:04:00Z"/>
                <w:szCs w:val="21"/>
              </w:rPr>
              <w:pPrChange w:id="1187" w:author="3A-4-D-58  王力钧" w:date="2016-04-11T19:04:00Z">
                <w:pPr/>
              </w:pPrChange>
            </w:pPr>
            <w:del w:id="1188" w:author="3A-4-D-58  王力钧" w:date="2016-04-11T19:04:00Z">
              <w:r w:rsidRPr="0040327A" w:rsidDel="00184B73">
                <w:rPr>
                  <w:szCs w:val="21"/>
                </w:rPr>
                <w:delText>Hori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189" w:author="3A-4-D-58  王力钧" w:date="2016-04-11T19:04:00Z"/>
          <w:trPrChange w:id="1190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19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92" w:author="3A-4-D-58  王力钧" w:date="2016-04-11T19:04:00Z"/>
                <w:szCs w:val="21"/>
              </w:rPr>
              <w:pPrChange w:id="1193" w:author="3A-4-D-58  王力钧" w:date="2016-04-11T19:04:00Z">
                <w:pPr/>
              </w:pPrChange>
            </w:pPr>
            <w:del w:id="119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Initialize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初始化</w:delText>
              </w:r>
            </w:del>
          </w:p>
        </w:tc>
        <w:tc>
          <w:tcPr>
            <w:tcW w:w="887" w:type="pct"/>
            <w:tcPrChange w:id="119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196" w:author="3A-4-D-58  王力钧" w:date="2016-04-11T19:04:00Z"/>
                <w:szCs w:val="21"/>
              </w:rPr>
              <w:pPrChange w:id="1197" w:author="3A-4-D-58  王力钧" w:date="2016-04-11T19:04:00Z">
                <w:pPr/>
              </w:pPrChange>
            </w:pPr>
            <w:del w:id="119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Init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19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00" w:author="3A-4-D-58  王力钧" w:date="2016-04-11T19:04:00Z"/>
                <w:szCs w:val="21"/>
              </w:rPr>
              <w:pPrChange w:id="1201" w:author="3A-4-D-58  王力钧" w:date="2016-04-11T19:04:00Z">
                <w:pPr/>
              </w:pPrChange>
            </w:pPr>
            <w:del w:id="1202" w:author="3A-4-D-58  王力钧" w:date="2016-04-11T19:04:00Z">
              <w:r w:rsidRPr="0040327A" w:rsidDel="00184B73">
                <w:rPr>
                  <w:szCs w:val="21"/>
                </w:rPr>
                <w:delText>集中</w:delText>
              </w:r>
              <w:r w:rsidRPr="0040327A" w:rsidDel="00184B73">
                <w:rPr>
                  <w:szCs w:val="21"/>
                </w:rPr>
                <w:delText>concentration</w:delText>
              </w:r>
            </w:del>
          </w:p>
        </w:tc>
        <w:tc>
          <w:tcPr>
            <w:tcW w:w="966" w:type="pct"/>
            <w:tcPrChange w:id="120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04" w:author="3A-4-D-58  王力钧" w:date="2016-04-11T19:04:00Z"/>
                <w:szCs w:val="21"/>
              </w:rPr>
              <w:pPrChange w:id="1205" w:author="3A-4-D-58  王力钧" w:date="2016-04-11T19:04:00Z">
                <w:pPr/>
              </w:pPrChange>
            </w:pPr>
            <w:del w:id="1206" w:author="3A-4-D-58  王力钧" w:date="2016-04-11T19:04:00Z">
              <w:r w:rsidRPr="0040327A" w:rsidDel="00184B73">
                <w:rPr>
                  <w:szCs w:val="21"/>
                </w:rPr>
                <w:delText>Concen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207" w:author="3A-4-D-58  王力钧" w:date="2016-04-11T19:04:00Z"/>
          <w:trPrChange w:id="1208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0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10" w:author="3A-4-D-58  王力钧" w:date="2016-04-11T19:04:00Z"/>
                <w:szCs w:val="21"/>
              </w:rPr>
              <w:pPrChange w:id="1211" w:author="3A-4-D-58  王力钧" w:date="2016-04-11T19:04:00Z">
                <w:pPr>
                  <w:ind w:left="206" w:hanging="206"/>
                </w:pPr>
              </w:pPrChange>
            </w:pPr>
            <w:del w:id="121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Mailbox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信息</w:delText>
              </w:r>
            </w:del>
          </w:p>
        </w:tc>
        <w:tc>
          <w:tcPr>
            <w:tcW w:w="887" w:type="pct"/>
            <w:tcPrChange w:id="121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14" w:author="3A-4-D-58  王力钧" w:date="2016-04-11T19:04:00Z"/>
                <w:szCs w:val="21"/>
              </w:rPr>
              <w:pPrChange w:id="1215" w:author="3A-4-D-58  王力钧" w:date="2016-04-11T19:04:00Z">
                <w:pPr/>
              </w:pPrChange>
            </w:pPr>
            <w:del w:id="121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Mbox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21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18" w:author="3A-4-D-58  王力钧" w:date="2016-04-11T19:04:00Z"/>
                <w:szCs w:val="21"/>
              </w:rPr>
              <w:pPrChange w:id="1219" w:author="3A-4-D-58  王力钧" w:date="2016-04-11T19:04:00Z">
                <w:pPr/>
              </w:pPrChange>
            </w:pPr>
            <w:del w:id="1220" w:author="3A-4-D-58  王力钧" w:date="2016-04-11T19:04:00Z">
              <w:r w:rsidRPr="0040327A" w:rsidDel="00184B73">
                <w:rPr>
                  <w:szCs w:val="21"/>
                </w:rPr>
                <w:delText>均布</w:delText>
              </w:r>
              <w:r w:rsidRPr="0040327A" w:rsidDel="00184B73">
                <w:rPr>
                  <w:szCs w:val="21"/>
                </w:rPr>
                <w:delText>Uniformty</w:delText>
              </w:r>
            </w:del>
          </w:p>
        </w:tc>
        <w:tc>
          <w:tcPr>
            <w:tcW w:w="966" w:type="pct"/>
            <w:tcPrChange w:id="122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22" w:author="3A-4-D-58  王力钧" w:date="2016-04-11T19:04:00Z"/>
                <w:szCs w:val="21"/>
              </w:rPr>
              <w:pPrChange w:id="1223" w:author="3A-4-D-58  王力钧" w:date="2016-04-11T19:04:00Z">
                <w:pPr/>
              </w:pPrChange>
            </w:pPr>
            <w:del w:id="1224" w:author="3A-4-D-58  王力钧" w:date="2016-04-11T19:04:00Z">
              <w:r w:rsidRPr="0040327A" w:rsidDel="00184B73">
                <w:rPr>
                  <w:szCs w:val="21"/>
                </w:rPr>
                <w:delText>Unifor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225" w:author="3A-4-D-58  王力钧" w:date="2016-04-11T19:04:00Z"/>
          <w:trPrChange w:id="1226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2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28" w:author="3A-4-D-58  王力钧" w:date="2016-04-11T19:04:00Z"/>
                <w:szCs w:val="21"/>
              </w:rPr>
              <w:pPrChange w:id="1229" w:author="3A-4-D-58  王力钧" w:date="2016-04-11T19:04:00Z">
                <w:pPr/>
              </w:pPrChange>
            </w:pPr>
            <w:del w:id="123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Manager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管理</w:delText>
              </w:r>
            </w:del>
          </w:p>
        </w:tc>
        <w:tc>
          <w:tcPr>
            <w:tcW w:w="887" w:type="pct"/>
            <w:tcPrChange w:id="123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32" w:author="3A-4-D-58  王力钧" w:date="2016-04-11T19:04:00Z"/>
                <w:szCs w:val="21"/>
              </w:rPr>
              <w:pPrChange w:id="1233" w:author="3A-4-D-58  王力钧" w:date="2016-04-11T19:04:00Z">
                <w:pPr/>
              </w:pPrChange>
            </w:pPr>
            <w:del w:id="123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Mgr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23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36" w:author="3A-4-D-58  王力钧" w:date="2016-04-11T19:04:00Z"/>
                <w:szCs w:val="21"/>
              </w:rPr>
              <w:pPrChange w:id="1237" w:author="3A-4-D-58  王力钧" w:date="2016-04-11T19:04:00Z">
                <w:pPr/>
              </w:pPrChange>
            </w:pPr>
            <w:del w:id="1238" w:author="3A-4-D-58  王力钧" w:date="2016-04-11T19:04:00Z">
              <w:r w:rsidRPr="0040327A" w:rsidDel="00184B73">
                <w:rPr>
                  <w:szCs w:val="21"/>
                </w:rPr>
                <w:delText>恒定</w:delText>
              </w:r>
              <w:r w:rsidRPr="0040327A" w:rsidDel="00184B73">
                <w:rPr>
                  <w:szCs w:val="21"/>
                </w:rPr>
                <w:delText>constant</w:delText>
              </w:r>
            </w:del>
          </w:p>
        </w:tc>
        <w:tc>
          <w:tcPr>
            <w:tcW w:w="966" w:type="pct"/>
            <w:tcPrChange w:id="123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40" w:author="3A-4-D-58  王力钧" w:date="2016-04-11T19:04:00Z"/>
                <w:szCs w:val="21"/>
              </w:rPr>
              <w:pPrChange w:id="1241" w:author="3A-4-D-58  王力钧" w:date="2016-04-11T19:04:00Z">
                <w:pPr/>
              </w:pPrChange>
            </w:pPr>
            <w:del w:id="1242" w:author="3A-4-D-58  王力钧" w:date="2016-04-11T19:04:00Z">
              <w:r w:rsidRPr="0040327A" w:rsidDel="00184B73">
                <w:rPr>
                  <w:szCs w:val="21"/>
                </w:rPr>
                <w:delText>Cosnt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243" w:author="3A-4-D-58  王力钧" w:date="2016-04-11T19:04:00Z"/>
          <w:trPrChange w:id="1244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4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46" w:author="3A-4-D-58  王力钧" w:date="2016-04-11T19:04:00Z"/>
                <w:szCs w:val="21"/>
              </w:rPr>
              <w:pPrChange w:id="1247" w:author="3A-4-D-58  王力钧" w:date="2016-04-11T19:04:00Z">
                <w:pPr/>
              </w:pPrChange>
            </w:pPr>
            <w:del w:id="124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Maximum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最大</w:delText>
              </w:r>
            </w:del>
          </w:p>
        </w:tc>
        <w:tc>
          <w:tcPr>
            <w:tcW w:w="887" w:type="pct"/>
            <w:tcPrChange w:id="124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50" w:author="3A-4-D-58  王力钧" w:date="2016-04-11T19:04:00Z"/>
                <w:szCs w:val="21"/>
              </w:rPr>
              <w:pPrChange w:id="1251" w:author="3A-4-D-58  王力钧" w:date="2016-04-11T19:04:00Z">
                <w:pPr/>
              </w:pPrChange>
            </w:pPr>
            <w:del w:id="125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Max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25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54" w:author="3A-4-D-58  王力钧" w:date="2016-04-11T19:04:00Z"/>
                <w:szCs w:val="21"/>
              </w:rPr>
              <w:pPrChange w:id="1255" w:author="3A-4-D-58  王力钧" w:date="2016-04-11T19:04:00Z">
                <w:pPr/>
              </w:pPrChange>
            </w:pPr>
            <w:del w:id="1256" w:author="3A-4-D-58  王力钧" w:date="2016-04-11T19:04:00Z">
              <w:r w:rsidRPr="0040327A" w:rsidDel="00184B73">
                <w:rPr>
                  <w:szCs w:val="21"/>
                </w:rPr>
                <w:delText>活</w:delText>
              </w:r>
              <w:r w:rsidRPr="0040327A" w:rsidDel="00184B73">
                <w:rPr>
                  <w:szCs w:val="21"/>
                </w:rPr>
                <w:delText>Live</w:delText>
              </w:r>
            </w:del>
          </w:p>
        </w:tc>
        <w:tc>
          <w:tcPr>
            <w:tcW w:w="966" w:type="pct"/>
            <w:tcPrChange w:id="125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58" w:author="3A-4-D-58  王力钧" w:date="2016-04-11T19:04:00Z"/>
                <w:szCs w:val="21"/>
              </w:rPr>
              <w:pPrChange w:id="1259" w:author="3A-4-D-58  王力钧" w:date="2016-04-11T19:04:00Z">
                <w:pPr/>
              </w:pPrChange>
            </w:pPr>
            <w:del w:id="1260" w:author="3A-4-D-58  王力钧" w:date="2016-04-11T19:04:00Z">
              <w:r w:rsidRPr="0040327A" w:rsidDel="00184B73">
                <w:rPr>
                  <w:szCs w:val="21"/>
                </w:rPr>
                <w:delText>Live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261" w:author="3A-4-D-58  王力钧" w:date="2016-04-11T19:04:00Z"/>
          <w:trPrChange w:id="1262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6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64" w:author="3A-4-D-58  王力钧" w:date="2016-04-11T19:04:00Z"/>
                <w:szCs w:val="21"/>
              </w:rPr>
              <w:pPrChange w:id="1265" w:author="3A-4-D-58  王力钧" w:date="2016-04-11T19:04:00Z">
                <w:pPr/>
              </w:pPrChange>
            </w:pPr>
            <w:del w:id="126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Minimum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最小</w:delText>
              </w:r>
            </w:del>
          </w:p>
        </w:tc>
        <w:tc>
          <w:tcPr>
            <w:tcW w:w="887" w:type="pct"/>
            <w:tcPrChange w:id="126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68" w:author="3A-4-D-58  王力钧" w:date="2016-04-11T19:04:00Z"/>
                <w:szCs w:val="21"/>
              </w:rPr>
              <w:pPrChange w:id="1269" w:author="3A-4-D-58  王力钧" w:date="2016-04-11T19:04:00Z">
                <w:pPr/>
              </w:pPrChange>
            </w:pPr>
            <w:del w:id="127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Min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27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72" w:author="3A-4-D-58  王力钧" w:date="2016-04-11T19:04:00Z"/>
                <w:szCs w:val="21"/>
              </w:rPr>
              <w:pPrChange w:id="1273" w:author="3A-4-D-58  王力钧" w:date="2016-04-11T19:04:00Z">
                <w:pPr/>
              </w:pPrChange>
            </w:pPr>
            <w:del w:id="127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Read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读</w:delText>
              </w:r>
            </w:del>
          </w:p>
        </w:tc>
        <w:tc>
          <w:tcPr>
            <w:tcW w:w="966" w:type="pct"/>
            <w:tcPrChange w:id="127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76" w:author="3A-4-D-58  王力钧" w:date="2016-04-11T19:04:00Z"/>
                <w:szCs w:val="21"/>
              </w:rPr>
              <w:pPrChange w:id="1277" w:author="3A-4-D-58  王力钧" w:date="2016-04-11T19:04:00Z">
                <w:pPr/>
              </w:pPrChange>
            </w:pPr>
            <w:del w:id="127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Rd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279" w:author="3A-4-D-58  王力钧" w:date="2016-04-11T19:04:00Z"/>
          <w:trPrChange w:id="1280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8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82" w:author="3A-4-D-58  王力钧" w:date="2016-04-11T19:04:00Z"/>
                <w:szCs w:val="21"/>
              </w:rPr>
              <w:pPrChange w:id="1283" w:author="3A-4-D-58  王力钧" w:date="2016-04-11T19:04:00Z">
                <w:pPr/>
              </w:pPrChange>
            </w:pPr>
            <w:del w:id="128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Multiplex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多重</w:delText>
              </w:r>
            </w:del>
          </w:p>
        </w:tc>
        <w:tc>
          <w:tcPr>
            <w:tcW w:w="887" w:type="pct"/>
            <w:tcPrChange w:id="128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86" w:author="3A-4-D-58  王力钧" w:date="2016-04-11T19:04:00Z"/>
                <w:szCs w:val="21"/>
              </w:rPr>
              <w:pPrChange w:id="1287" w:author="3A-4-D-58  王力钧" w:date="2016-04-11T19:04:00Z">
                <w:pPr/>
              </w:pPrChange>
            </w:pPr>
            <w:del w:id="128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Mux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289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90" w:author="3A-4-D-58  王力钧" w:date="2016-04-11T19:04:00Z"/>
                <w:szCs w:val="21"/>
              </w:rPr>
              <w:pPrChange w:id="1291" w:author="3A-4-D-58  王力钧" w:date="2016-04-11T19:04:00Z">
                <w:pPr/>
              </w:pPrChange>
            </w:pPr>
            <w:del w:id="129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Read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准备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y</w:delText>
              </w:r>
            </w:del>
          </w:p>
        </w:tc>
        <w:tc>
          <w:tcPr>
            <w:tcW w:w="966" w:type="pct"/>
            <w:tcPrChange w:id="1293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294" w:author="3A-4-D-58  王力钧" w:date="2016-04-11T19:04:00Z"/>
                <w:szCs w:val="21"/>
              </w:rPr>
              <w:pPrChange w:id="1295" w:author="3A-4-D-58  王力钧" w:date="2016-04-11T19:04:00Z">
                <w:pPr/>
              </w:pPrChange>
            </w:pPr>
            <w:del w:id="129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Rdy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297" w:author="3A-4-D-58  王力钧" w:date="2016-04-11T19:04:00Z"/>
          <w:trPrChange w:id="1298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299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00" w:author="3A-4-D-58  王力钧" w:date="2016-04-11T19:04:00Z"/>
                <w:szCs w:val="21"/>
              </w:rPr>
              <w:pPrChange w:id="1301" w:author="3A-4-D-58  王力钧" w:date="2016-04-11T19:04:00Z">
                <w:pPr/>
              </w:pPrChange>
            </w:pPr>
            <w:del w:id="130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OperatingSystem</w:delText>
              </w:r>
            </w:del>
          </w:p>
        </w:tc>
        <w:tc>
          <w:tcPr>
            <w:tcW w:w="887" w:type="pct"/>
            <w:tcPrChange w:id="1303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04" w:author="3A-4-D-58  王力钧" w:date="2016-04-11T19:04:00Z"/>
                <w:szCs w:val="21"/>
              </w:rPr>
              <w:pPrChange w:id="1305" w:author="3A-4-D-58  王力钧" w:date="2016-04-11T19:04:00Z">
                <w:pPr/>
              </w:pPrChange>
            </w:pPr>
            <w:del w:id="130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OS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07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08" w:author="3A-4-D-58  王力钧" w:date="2016-04-11T19:04:00Z"/>
                <w:szCs w:val="21"/>
              </w:rPr>
              <w:pPrChange w:id="1309" w:author="3A-4-D-58  王力钧" w:date="2016-04-11T19:04:00Z">
                <w:pPr/>
              </w:pPrChange>
            </w:pPr>
            <w:del w:id="131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Register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注册</w:delText>
              </w:r>
            </w:del>
          </w:p>
        </w:tc>
        <w:tc>
          <w:tcPr>
            <w:tcW w:w="966" w:type="pct"/>
            <w:tcPrChange w:id="1311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12" w:author="3A-4-D-58  王力钧" w:date="2016-04-11T19:04:00Z"/>
                <w:szCs w:val="21"/>
              </w:rPr>
              <w:pPrChange w:id="1313" w:author="3A-4-D-58  王力钧" w:date="2016-04-11T19:04:00Z">
                <w:pPr/>
              </w:pPrChange>
            </w:pPr>
            <w:del w:id="131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Reg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315" w:author="3A-4-D-58  王力钧" w:date="2016-04-11T19:04:00Z"/>
          <w:trPrChange w:id="1316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317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18" w:author="3A-4-D-58  王力钧" w:date="2016-04-11T19:04:00Z"/>
                <w:szCs w:val="21"/>
              </w:rPr>
              <w:pPrChange w:id="1319" w:author="3A-4-D-58  王力钧" w:date="2016-04-11T19:04:00Z">
                <w:pPr/>
              </w:pPrChange>
            </w:pPr>
            <w:del w:id="132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Overflow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溢出</w:delText>
              </w:r>
            </w:del>
          </w:p>
        </w:tc>
        <w:tc>
          <w:tcPr>
            <w:tcW w:w="887" w:type="pct"/>
            <w:tcPrChange w:id="1321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22" w:author="3A-4-D-58  王力钧" w:date="2016-04-11T19:04:00Z"/>
                <w:szCs w:val="21"/>
              </w:rPr>
              <w:pPrChange w:id="1323" w:author="3A-4-D-58  王力钧" w:date="2016-04-11T19:04:00Z">
                <w:pPr/>
              </w:pPrChange>
            </w:pPr>
            <w:del w:id="132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Ovf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25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26" w:author="3A-4-D-58  王力钧" w:date="2016-04-11T19:04:00Z"/>
                <w:szCs w:val="21"/>
              </w:rPr>
              <w:pPrChange w:id="1327" w:author="3A-4-D-58  王力钧" w:date="2016-04-11T19:04:00Z">
                <w:pPr/>
              </w:pPrChange>
            </w:pPr>
            <w:del w:id="132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Schedule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日程</w:delText>
              </w:r>
            </w:del>
          </w:p>
        </w:tc>
        <w:tc>
          <w:tcPr>
            <w:tcW w:w="966" w:type="pct"/>
            <w:tcPrChange w:id="1329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30" w:author="3A-4-D-58  王力钧" w:date="2016-04-11T19:04:00Z"/>
                <w:szCs w:val="21"/>
              </w:rPr>
              <w:pPrChange w:id="1331" w:author="3A-4-D-58  王力钧" w:date="2016-04-11T19:04:00Z">
                <w:pPr/>
              </w:pPrChange>
            </w:pPr>
            <w:del w:id="133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Sched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333" w:author="3A-4-D-58  王力钧" w:date="2016-04-11T19:04:00Z"/>
          <w:trPrChange w:id="1334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335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36" w:author="3A-4-D-58  王力钧" w:date="2016-04-11T19:04:00Z"/>
                <w:szCs w:val="21"/>
              </w:rPr>
              <w:pPrChange w:id="1337" w:author="3A-4-D-58  王力钧" w:date="2016-04-11T19:04:00Z">
                <w:pPr/>
              </w:pPrChange>
            </w:pPr>
            <w:del w:id="133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Parameter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参数</w:delText>
              </w:r>
            </w:del>
          </w:p>
        </w:tc>
        <w:tc>
          <w:tcPr>
            <w:tcW w:w="887" w:type="pct"/>
            <w:tcPrChange w:id="1339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40" w:author="3A-4-D-58  王力钧" w:date="2016-04-11T19:04:00Z"/>
                <w:szCs w:val="21"/>
              </w:rPr>
              <w:pPrChange w:id="1341" w:author="3A-4-D-58  王力钧" w:date="2016-04-11T19:04:00Z">
                <w:pPr/>
              </w:pPrChange>
            </w:pPr>
            <w:del w:id="1342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Param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43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44" w:author="3A-4-D-58  王力钧" w:date="2016-04-11T19:04:00Z"/>
                <w:szCs w:val="21"/>
              </w:rPr>
              <w:pPrChange w:id="1345" w:author="3A-4-D-58  王力钧" w:date="2016-04-11T19:04:00Z">
                <w:pPr/>
              </w:pPrChange>
            </w:pPr>
            <w:del w:id="134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Semaphore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信号</w:delText>
              </w:r>
            </w:del>
          </w:p>
        </w:tc>
        <w:tc>
          <w:tcPr>
            <w:tcW w:w="966" w:type="pct"/>
            <w:tcPrChange w:id="1347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48" w:author="3A-4-D-58  王力钧" w:date="2016-04-11T19:04:00Z"/>
                <w:szCs w:val="21"/>
              </w:rPr>
              <w:pPrChange w:id="1349" w:author="3A-4-D-58  王力钧" w:date="2016-04-11T19:04:00Z">
                <w:pPr/>
              </w:pPrChange>
            </w:pPr>
            <w:del w:id="135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Sem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21"/>
          <w:jc w:val="center"/>
          <w:del w:id="1351" w:author="3A-4-D-58  王力钧" w:date="2016-04-11T19:04:00Z"/>
          <w:trPrChange w:id="1352" w:author="3A-4-D-58  王力钧" w:date="2016-04-11T19:04:00Z">
            <w:trPr>
              <w:trHeight w:val="321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353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54" w:author="3A-4-D-58  王力钧" w:date="2016-04-11T19:04:00Z"/>
                <w:szCs w:val="21"/>
              </w:rPr>
              <w:pPrChange w:id="1355" w:author="3A-4-D-58  王力钧" w:date="2016-04-11T19:04:00Z">
                <w:pPr/>
              </w:pPrChange>
            </w:pPr>
            <w:del w:id="1356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Pointer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指针</w:delText>
              </w:r>
            </w:del>
          </w:p>
        </w:tc>
        <w:tc>
          <w:tcPr>
            <w:tcW w:w="887" w:type="pct"/>
            <w:tcPrChange w:id="1357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58" w:author="3A-4-D-58  王力钧" w:date="2016-04-11T19:04:00Z"/>
                <w:szCs w:val="21"/>
              </w:rPr>
              <w:pPrChange w:id="1359" w:author="3A-4-D-58  王力钧" w:date="2016-04-11T19:04:00Z">
                <w:pPr/>
              </w:pPrChange>
            </w:pPr>
            <w:del w:id="1360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Ptr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61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62" w:author="3A-4-D-58  王力钧" w:date="2016-04-11T19:04:00Z"/>
                <w:szCs w:val="21"/>
              </w:rPr>
              <w:pPrChange w:id="1363" w:author="3A-4-D-58  王力钧" w:date="2016-04-11T19:04:00Z">
                <w:pPr/>
              </w:pPrChange>
            </w:pPr>
            <w:del w:id="136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Stack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堆</w:delText>
              </w:r>
            </w:del>
          </w:p>
        </w:tc>
        <w:tc>
          <w:tcPr>
            <w:tcW w:w="966" w:type="pct"/>
            <w:tcPrChange w:id="1365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66" w:author="3A-4-D-58  王力钧" w:date="2016-04-11T19:04:00Z"/>
                <w:szCs w:val="21"/>
              </w:rPr>
              <w:pPrChange w:id="1367" w:author="3A-4-D-58  王力钧" w:date="2016-04-11T19:04:00Z">
                <w:pPr/>
              </w:pPrChange>
            </w:pPr>
            <w:del w:id="136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Stk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369" w:author="3A-4-D-58  王力钧" w:date="2016-04-11T19:04:00Z"/>
          <w:trPrChange w:id="1370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371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72" w:author="3A-4-D-58  王力钧" w:date="2016-04-11T19:04:00Z"/>
                <w:szCs w:val="21"/>
              </w:rPr>
              <w:pPrChange w:id="1373" w:author="3A-4-D-58  王力钧" w:date="2016-04-11T19:04:00Z">
                <w:pPr/>
              </w:pPrChange>
            </w:pPr>
            <w:del w:id="1374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Previous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前一个</w:delText>
              </w:r>
            </w:del>
          </w:p>
        </w:tc>
        <w:tc>
          <w:tcPr>
            <w:tcW w:w="887" w:type="pct"/>
            <w:tcPrChange w:id="1375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76" w:author="3A-4-D-58  王力钧" w:date="2016-04-11T19:04:00Z"/>
                <w:szCs w:val="21"/>
              </w:rPr>
              <w:pPrChange w:id="1377" w:author="3A-4-D-58  王力钧" w:date="2016-04-11T19:04:00Z">
                <w:pPr/>
              </w:pPrChange>
            </w:pPr>
            <w:del w:id="1378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Prev</w:delText>
              </w:r>
            </w:del>
            <w:del w:id="1379" w:author="3A-4-D-58  王力钧" w:date="2016-04-11T17:11:00Z">
              <w:r w:rsidRPr="0040327A" w:rsidDel="003110FE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80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81" w:author="3A-4-D-58  王力钧" w:date="2016-04-11T19:04:00Z"/>
                <w:szCs w:val="21"/>
              </w:rPr>
              <w:pPrChange w:id="1382" w:author="3A-4-D-58  王力钧" w:date="2016-04-11T19:04:00Z">
                <w:pPr/>
              </w:pPrChange>
            </w:pPr>
            <w:del w:id="1383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Synchronize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同步</w:delText>
              </w:r>
            </w:del>
          </w:p>
        </w:tc>
        <w:tc>
          <w:tcPr>
            <w:tcW w:w="966" w:type="pct"/>
            <w:tcPrChange w:id="1384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85" w:author="3A-4-D-58  王力钧" w:date="2016-04-11T19:04:00Z"/>
                <w:szCs w:val="21"/>
              </w:rPr>
              <w:pPrChange w:id="1386" w:author="3A-4-D-58  王力钧" w:date="2016-04-11T19:04:00Z">
                <w:pPr/>
              </w:pPrChange>
            </w:pPr>
            <w:del w:id="1387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Sync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388" w:author="3A-4-D-58  王力钧" w:date="2016-04-11T19:04:00Z"/>
          <w:trPrChange w:id="1389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390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91" w:author="3A-4-D-58  王力钧" w:date="2016-04-11T19:04:00Z"/>
                <w:szCs w:val="21"/>
              </w:rPr>
              <w:pPrChange w:id="1392" w:author="3A-4-D-58  王力钧" w:date="2016-04-11T19:04:00Z">
                <w:pPr/>
              </w:pPrChange>
            </w:pPr>
            <w:del w:id="1393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Priority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优先</w:delText>
              </w:r>
            </w:del>
          </w:p>
        </w:tc>
        <w:tc>
          <w:tcPr>
            <w:tcW w:w="887" w:type="pct"/>
            <w:tcPrChange w:id="1394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95" w:author="3A-4-D-58  王力钧" w:date="2016-04-11T19:04:00Z"/>
                <w:szCs w:val="21"/>
              </w:rPr>
              <w:pPrChange w:id="1396" w:author="3A-4-D-58  王力钧" w:date="2016-04-11T19:04:00Z">
                <w:pPr/>
              </w:pPrChange>
            </w:pPr>
            <w:del w:id="1397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Prio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398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399" w:author="3A-4-D-58  王力钧" w:date="2016-04-11T19:04:00Z"/>
                <w:szCs w:val="21"/>
              </w:rPr>
              <w:pPrChange w:id="1400" w:author="3A-4-D-58  王力钧" w:date="2016-04-11T19:04:00Z">
                <w:pPr/>
              </w:pPrChange>
            </w:pPr>
            <w:del w:id="1401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Timer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定时器</w:delText>
              </w:r>
            </w:del>
          </w:p>
        </w:tc>
        <w:tc>
          <w:tcPr>
            <w:tcW w:w="966" w:type="pct"/>
            <w:tcPrChange w:id="1402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403" w:author="3A-4-D-58  王力钧" w:date="2016-04-11T19:04:00Z"/>
                <w:szCs w:val="21"/>
              </w:rPr>
              <w:pPrChange w:id="1404" w:author="3A-4-D-58  王力钧" w:date="2016-04-11T19:04:00Z">
                <w:pPr/>
              </w:pPrChange>
            </w:pPr>
            <w:del w:id="1405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Tmr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  <w:tr w:rsidR="00D93C3B" w:rsidRPr="0040327A" w:rsidDel="00184B73" w:rsidTr="00184B73">
        <w:trPr>
          <w:trHeight w:val="337"/>
          <w:jc w:val="center"/>
          <w:del w:id="1406" w:author="3A-4-D-58  王力钧" w:date="2016-04-11T19:04:00Z"/>
          <w:trPrChange w:id="1407" w:author="3A-4-D-58  王力钧" w:date="2016-04-11T19:04:00Z">
            <w:trPr>
              <w:trHeight w:val="337"/>
              <w:jc w:val="center"/>
            </w:trPr>
          </w:trPrChange>
        </w:trPr>
        <w:tc>
          <w:tcPr>
            <w:tcW w:w="1533" w:type="pct"/>
            <w:shd w:val="clear" w:color="auto" w:fill="D9D9D9" w:themeFill="background1" w:themeFillShade="D9"/>
            <w:tcPrChange w:id="1408" w:author="3A-4-D-58  王力钧" w:date="2016-04-11T19:04:00Z">
              <w:tcPr>
                <w:tcW w:w="1533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409" w:author="3A-4-D-58  王力钧" w:date="2016-04-11T19:04:00Z"/>
                <w:szCs w:val="21"/>
              </w:rPr>
              <w:pPrChange w:id="1410" w:author="3A-4-D-58  王力钧" w:date="2016-04-11T19:04:00Z">
                <w:pPr/>
              </w:pPrChange>
            </w:pPr>
            <w:del w:id="1411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Write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写</w:delText>
              </w:r>
            </w:del>
          </w:p>
        </w:tc>
        <w:tc>
          <w:tcPr>
            <w:tcW w:w="887" w:type="pct"/>
            <w:tcPrChange w:id="1412" w:author="3A-4-D-58  王力钧" w:date="2016-04-11T19:04:00Z">
              <w:tcPr>
                <w:tcW w:w="88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413" w:author="3A-4-D-58  王力钧" w:date="2016-04-11T19:04:00Z"/>
                <w:szCs w:val="21"/>
              </w:rPr>
              <w:pPrChange w:id="1414" w:author="3A-4-D-58  王力钧" w:date="2016-04-11T19:04:00Z">
                <w:pPr/>
              </w:pPrChange>
            </w:pPr>
            <w:del w:id="1415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Wr</w:delText>
              </w:r>
            </w:del>
          </w:p>
        </w:tc>
        <w:tc>
          <w:tcPr>
            <w:tcW w:w="1614" w:type="pct"/>
            <w:shd w:val="clear" w:color="auto" w:fill="D9D9D9" w:themeFill="background1" w:themeFillShade="D9"/>
            <w:tcPrChange w:id="1416" w:author="3A-4-D-58  王力钧" w:date="2016-04-11T19:04:00Z">
              <w:tcPr>
                <w:tcW w:w="1614" w:type="pct"/>
                <w:shd w:val="clear" w:color="auto" w:fill="D9D9D9" w:themeFill="background1" w:themeFillShade="D9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417" w:author="3A-4-D-58  王力钧" w:date="2016-04-11T19:04:00Z"/>
                <w:szCs w:val="21"/>
              </w:rPr>
              <w:pPrChange w:id="1418" w:author="3A-4-D-58  王力钧" w:date="2016-04-11T19:04:00Z">
                <w:pPr/>
              </w:pPrChange>
            </w:pPr>
            <w:del w:id="1419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Trigger</w:delText>
              </w:r>
              <w:r w:rsidRPr="0040327A" w:rsidDel="00184B73">
                <w:rPr>
                  <w:color w:val="000000"/>
                  <w:kern w:val="0"/>
                  <w:szCs w:val="21"/>
                </w:rPr>
                <w:delText>启动器</w:delText>
              </w:r>
            </w:del>
          </w:p>
        </w:tc>
        <w:tc>
          <w:tcPr>
            <w:tcW w:w="966" w:type="pct"/>
            <w:tcPrChange w:id="1420" w:author="3A-4-D-58  王力钧" w:date="2016-04-11T19:04:00Z">
              <w:tcPr>
                <w:tcW w:w="967" w:type="pct"/>
              </w:tcPr>
            </w:tcPrChange>
          </w:tcPr>
          <w:p w:rsidR="00D93C3B" w:rsidRPr="0040327A" w:rsidDel="00184B73" w:rsidRDefault="00D93C3B">
            <w:pPr>
              <w:pStyle w:val="2"/>
              <w:rPr>
                <w:del w:id="1421" w:author="3A-4-D-58  王力钧" w:date="2016-04-11T19:04:00Z"/>
                <w:szCs w:val="21"/>
              </w:rPr>
              <w:pPrChange w:id="1422" w:author="3A-4-D-58  王力钧" w:date="2016-04-11T19:04:00Z">
                <w:pPr>
                  <w:keepNext/>
                </w:pPr>
              </w:pPrChange>
            </w:pPr>
            <w:del w:id="1423" w:author="3A-4-D-58  王力钧" w:date="2016-04-11T19:04:00Z">
              <w:r w:rsidRPr="0040327A" w:rsidDel="00184B73">
                <w:rPr>
                  <w:color w:val="000000"/>
                  <w:kern w:val="0"/>
                  <w:szCs w:val="21"/>
                </w:rPr>
                <w:delText>Trig</w:delText>
              </w:r>
              <w:r w:rsidRPr="0040327A" w:rsidDel="00184B73">
                <w:rPr>
                  <w:szCs w:val="21"/>
                </w:rPr>
                <w:delText xml:space="preserve"> </w:delText>
              </w:r>
            </w:del>
          </w:p>
        </w:tc>
      </w:tr>
    </w:tbl>
    <w:p w:rsidR="00D93C3B" w:rsidRPr="0040327A" w:rsidDel="00184B73" w:rsidRDefault="00D93C3B">
      <w:pPr>
        <w:pStyle w:val="2"/>
        <w:rPr>
          <w:del w:id="1424" w:author="3A-4-D-58  王力钧" w:date="2016-04-11T19:04:00Z"/>
          <w:rFonts w:asciiTheme="majorEastAsia" w:hAnsiTheme="majorEastAsia"/>
          <w:sz w:val="21"/>
          <w:szCs w:val="21"/>
        </w:rPr>
        <w:pPrChange w:id="1425" w:author="3A-4-D-58  王力钧" w:date="2016-04-11T19:04:00Z">
          <w:pPr>
            <w:pStyle w:val="af"/>
            <w:jc w:val="center"/>
          </w:pPr>
        </w:pPrChange>
      </w:pPr>
      <w:del w:id="1426" w:author="3A-4-D-58  王力钧" w:date="2016-04-11T19:04:00Z">
        <w:r w:rsidRPr="0040327A" w:rsidDel="00184B73">
          <w:rPr>
            <w:rFonts w:asciiTheme="majorEastAsia" w:hAnsiTheme="majorEastAsia"/>
            <w:sz w:val="21"/>
            <w:szCs w:val="21"/>
          </w:rPr>
          <w:delText xml:space="preserve">表格 </w:delText>
        </w:r>
        <w:r w:rsidR="009F7849" w:rsidRPr="0040327A" w:rsidDel="00184B73">
          <w:rPr>
            <w:rFonts w:asciiTheme="majorEastAsia" w:hAnsiTheme="majorEastAsia"/>
            <w:sz w:val="21"/>
            <w:szCs w:val="21"/>
          </w:rPr>
          <w:delText>6</w:delText>
        </w:r>
        <w:r w:rsidRPr="0040327A" w:rsidDel="00184B73">
          <w:rPr>
            <w:rFonts w:asciiTheme="majorEastAsia" w:hAnsiTheme="majorEastAsia"/>
            <w:sz w:val="21"/>
            <w:szCs w:val="21"/>
          </w:rPr>
          <w:noBreakHyphen/>
        </w:r>
        <w:r w:rsidRPr="0040327A" w:rsidDel="00184B73">
          <w:rPr>
            <w:rFonts w:asciiTheme="majorEastAsia" w:hAnsiTheme="majorEastAsia"/>
            <w:szCs w:val="21"/>
          </w:rPr>
          <w:fldChar w:fldCharType="begin"/>
        </w:r>
        <w:r w:rsidRPr="0040327A" w:rsidDel="00184B73">
          <w:rPr>
            <w:rFonts w:asciiTheme="majorEastAsia" w:hAnsiTheme="majorEastAsia"/>
            <w:sz w:val="21"/>
            <w:szCs w:val="21"/>
          </w:rPr>
          <w:delInstrText xml:space="preserve"> SEQ 表格 \* ARABIC \s 1 </w:delInstrText>
        </w:r>
        <w:r w:rsidRPr="0040327A" w:rsidDel="00184B73">
          <w:rPr>
            <w:rFonts w:asciiTheme="majorEastAsia" w:hAnsiTheme="majorEastAsia"/>
            <w:szCs w:val="21"/>
          </w:rPr>
          <w:fldChar w:fldCharType="separate"/>
        </w:r>
        <w:r w:rsidR="0091490E" w:rsidDel="00184B73">
          <w:rPr>
            <w:rFonts w:asciiTheme="majorEastAsia" w:hAnsiTheme="majorEastAsia"/>
            <w:noProof/>
            <w:sz w:val="21"/>
            <w:szCs w:val="21"/>
          </w:rPr>
          <w:delText>3</w:delText>
        </w:r>
        <w:r w:rsidRPr="0040327A" w:rsidDel="00184B73">
          <w:rPr>
            <w:rFonts w:asciiTheme="majorEastAsia" w:hAnsiTheme="majorEastAsia"/>
            <w:szCs w:val="21"/>
          </w:rPr>
          <w:fldChar w:fldCharType="end"/>
        </w:r>
      </w:del>
    </w:p>
    <w:p w:rsidR="00D93C3B" w:rsidRPr="0040327A" w:rsidRDefault="00D93C3B">
      <w:pPr>
        <w:rPr>
          <w:szCs w:val="21"/>
        </w:rPr>
      </w:pPr>
    </w:p>
    <w:sectPr w:rsidR="00D93C3B" w:rsidRPr="0040327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F1" w:rsidRDefault="00184AF1" w:rsidP="00851695">
      <w:r>
        <w:separator/>
      </w:r>
    </w:p>
  </w:endnote>
  <w:endnote w:type="continuationSeparator" w:id="0">
    <w:p w:rsidR="00184AF1" w:rsidRDefault="00184AF1" w:rsidP="0085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2996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77924" w:rsidRDefault="00977924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CB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CB1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7924" w:rsidRDefault="009779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F1" w:rsidRDefault="00184AF1" w:rsidP="00851695">
      <w:r>
        <w:separator/>
      </w:r>
    </w:p>
  </w:footnote>
  <w:footnote w:type="continuationSeparator" w:id="0">
    <w:p w:rsidR="00184AF1" w:rsidRDefault="00184AF1" w:rsidP="0085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691F3A"/>
    <w:multiLevelType w:val="hybridMultilevel"/>
    <w:tmpl w:val="5C28CC58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0529F"/>
    <w:multiLevelType w:val="hybridMultilevel"/>
    <w:tmpl w:val="C71ADAE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2A4085"/>
    <w:multiLevelType w:val="multilevel"/>
    <w:tmpl w:val="99827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01285E"/>
    <w:multiLevelType w:val="hybridMultilevel"/>
    <w:tmpl w:val="A02E815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C44E8"/>
    <w:multiLevelType w:val="hybridMultilevel"/>
    <w:tmpl w:val="97C8520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A2F7D"/>
    <w:multiLevelType w:val="hybridMultilevel"/>
    <w:tmpl w:val="1CC634C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115562"/>
    <w:multiLevelType w:val="hybridMultilevel"/>
    <w:tmpl w:val="92F8AAAE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060CF7"/>
    <w:multiLevelType w:val="hybridMultilevel"/>
    <w:tmpl w:val="1A0EFDC0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4F4795"/>
    <w:multiLevelType w:val="hybridMultilevel"/>
    <w:tmpl w:val="DEE467C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937168"/>
    <w:multiLevelType w:val="hybridMultilevel"/>
    <w:tmpl w:val="7DD240C6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951D9E"/>
    <w:multiLevelType w:val="hybridMultilevel"/>
    <w:tmpl w:val="96CA2D38"/>
    <w:lvl w:ilvl="0" w:tplc="D20A887C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3174F6"/>
    <w:multiLevelType w:val="hybridMultilevel"/>
    <w:tmpl w:val="C53E940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0320FA"/>
    <w:multiLevelType w:val="hybridMultilevel"/>
    <w:tmpl w:val="A4C8FDE6"/>
    <w:lvl w:ilvl="0" w:tplc="CAEC7A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72740F"/>
    <w:multiLevelType w:val="hybridMultilevel"/>
    <w:tmpl w:val="8344494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7623C3"/>
    <w:multiLevelType w:val="hybridMultilevel"/>
    <w:tmpl w:val="3B860896"/>
    <w:lvl w:ilvl="0" w:tplc="4850AF5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E4318E"/>
    <w:multiLevelType w:val="hybridMultilevel"/>
    <w:tmpl w:val="91748FD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C625D2"/>
    <w:multiLevelType w:val="hybridMultilevel"/>
    <w:tmpl w:val="4D726E2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187005"/>
    <w:multiLevelType w:val="hybridMultilevel"/>
    <w:tmpl w:val="2F3EA6DE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3573EE"/>
    <w:multiLevelType w:val="hybridMultilevel"/>
    <w:tmpl w:val="6D7240EE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634624"/>
    <w:multiLevelType w:val="hybridMultilevel"/>
    <w:tmpl w:val="23EEB7FC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0F4076"/>
    <w:multiLevelType w:val="hybridMultilevel"/>
    <w:tmpl w:val="AF585BBC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902CC"/>
    <w:multiLevelType w:val="hybridMultilevel"/>
    <w:tmpl w:val="0A6C2F4A"/>
    <w:lvl w:ilvl="0" w:tplc="13F03992">
      <w:start w:val="1"/>
      <w:numFmt w:val="decimal"/>
      <w:lvlText w:val="(%1)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285BE8"/>
    <w:multiLevelType w:val="hybridMultilevel"/>
    <w:tmpl w:val="BFCA1B7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7A165B"/>
    <w:multiLevelType w:val="hybridMultilevel"/>
    <w:tmpl w:val="B09604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F666BCE"/>
    <w:multiLevelType w:val="hybridMultilevel"/>
    <w:tmpl w:val="1AACB3C8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265B4C"/>
    <w:multiLevelType w:val="hybridMultilevel"/>
    <w:tmpl w:val="66B46320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6B1F4D"/>
    <w:multiLevelType w:val="hybridMultilevel"/>
    <w:tmpl w:val="B56C7E28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B66155"/>
    <w:multiLevelType w:val="hybridMultilevel"/>
    <w:tmpl w:val="8BFCE0E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DA7DE9"/>
    <w:multiLevelType w:val="hybridMultilevel"/>
    <w:tmpl w:val="302A31E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B469C7"/>
    <w:multiLevelType w:val="multilevel"/>
    <w:tmpl w:val="7AB6F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4D283E50"/>
    <w:multiLevelType w:val="hybridMultilevel"/>
    <w:tmpl w:val="7D8AAD3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904ECD"/>
    <w:multiLevelType w:val="hybridMultilevel"/>
    <w:tmpl w:val="9A58B546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07E3C73"/>
    <w:multiLevelType w:val="hybridMultilevel"/>
    <w:tmpl w:val="9B545CE0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77003B"/>
    <w:multiLevelType w:val="hybridMultilevel"/>
    <w:tmpl w:val="1EFAD26C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904EA"/>
    <w:multiLevelType w:val="hybridMultilevel"/>
    <w:tmpl w:val="D834D4E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6C1847"/>
    <w:multiLevelType w:val="hybridMultilevel"/>
    <w:tmpl w:val="1CF0976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4D47F1"/>
    <w:multiLevelType w:val="hybridMultilevel"/>
    <w:tmpl w:val="655261D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DA224E"/>
    <w:multiLevelType w:val="hybridMultilevel"/>
    <w:tmpl w:val="8AEE4E56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FC620F"/>
    <w:multiLevelType w:val="hybridMultilevel"/>
    <w:tmpl w:val="235ABD6A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B21C91"/>
    <w:multiLevelType w:val="hybridMultilevel"/>
    <w:tmpl w:val="27D211C2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D5129F"/>
    <w:multiLevelType w:val="hybridMultilevel"/>
    <w:tmpl w:val="09FED746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114B88"/>
    <w:multiLevelType w:val="hybridMultilevel"/>
    <w:tmpl w:val="E9284BEE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AF47244"/>
    <w:multiLevelType w:val="hybridMultilevel"/>
    <w:tmpl w:val="EE90CD92"/>
    <w:lvl w:ilvl="0" w:tplc="F1585890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4" w15:restartNumberingAfterBreak="0">
    <w:nsid w:val="6AFF11C7"/>
    <w:multiLevelType w:val="hybridMultilevel"/>
    <w:tmpl w:val="97C8520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ECA7DD5"/>
    <w:multiLevelType w:val="hybridMultilevel"/>
    <w:tmpl w:val="5A000AF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EB42C9"/>
    <w:multiLevelType w:val="hybridMultilevel"/>
    <w:tmpl w:val="97C85204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6AF7482"/>
    <w:multiLevelType w:val="multilevel"/>
    <w:tmpl w:val="D8B058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8" w15:restartNumberingAfterBreak="0">
    <w:nsid w:val="7E124826"/>
    <w:multiLevelType w:val="hybridMultilevel"/>
    <w:tmpl w:val="42181440"/>
    <w:lvl w:ilvl="0" w:tplc="E040AB08">
      <w:start w:val="1"/>
      <w:numFmt w:val="decimal"/>
      <w:lvlText w:val="（%1）"/>
      <w:lvlJc w:val="left"/>
      <w:pPr>
        <w:ind w:left="420" w:hanging="420"/>
      </w:pPr>
      <w:rPr>
        <w:rFonts w:ascii="Calibri" w:eastAsia="宋体" w:hAnsi="Calibri"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250233"/>
    <w:multiLevelType w:val="hybridMultilevel"/>
    <w:tmpl w:val="E320D66E"/>
    <w:lvl w:ilvl="0" w:tplc="04090019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49"/>
  </w:num>
  <w:num w:numId="2">
    <w:abstractNumId w:val="15"/>
  </w:num>
  <w:num w:numId="3">
    <w:abstractNumId w:val="30"/>
  </w:num>
  <w:num w:numId="4">
    <w:abstractNumId w:val="47"/>
  </w:num>
  <w:num w:numId="5">
    <w:abstractNumId w:val="36"/>
  </w:num>
  <w:num w:numId="6">
    <w:abstractNumId w:val="46"/>
  </w:num>
  <w:num w:numId="7">
    <w:abstractNumId w:val="35"/>
  </w:num>
  <w:num w:numId="8">
    <w:abstractNumId w:val="6"/>
  </w:num>
  <w:num w:numId="9">
    <w:abstractNumId w:val="2"/>
  </w:num>
  <w:num w:numId="10">
    <w:abstractNumId w:val="18"/>
  </w:num>
  <w:num w:numId="11">
    <w:abstractNumId w:val="5"/>
  </w:num>
  <w:num w:numId="12">
    <w:abstractNumId w:val="44"/>
  </w:num>
  <w:num w:numId="13">
    <w:abstractNumId w:val="3"/>
  </w:num>
  <w:num w:numId="14">
    <w:abstractNumId w:val="43"/>
  </w:num>
  <w:num w:numId="15">
    <w:abstractNumId w:val="0"/>
  </w:num>
  <w:num w:numId="16">
    <w:abstractNumId w:val="24"/>
  </w:num>
  <w:num w:numId="17">
    <w:abstractNumId w:val="13"/>
  </w:num>
  <w:num w:numId="18">
    <w:abstractNumId w:val="12"/>
  </w:num>
  <w:num w:numId="19">
    <w:abstractNumId w:val="48"/>
  </w:num>
  <w:num w:numId="20">
    <w:abstractNumId w:val="14"/>
  </w:num>
  <w:num w:numId="21">
    <w:abstractNumId w:val="32"/>
  </w:num>
  <w:num w:numId="22">
    <w:abstractNumId w:val="10"/>
  </w:num>
  <w:num w:numId="23">
    <w:abstractNumId w:val="34"/>
  </w:num>
  <w:num w:numId="24">
    <w:abstractNumId w:val="39"/>
  </w:num>
  <w:num w:numId="25">
    <w:abstractNumId w:val="28"/>
  </w:num>
  <w:num w:numId="26">
    <w:abstractNumId w:val="41"/>
  </w:num>
  <w:num w:numId="27">
    <w:abstractNumId w:val="27"/>
  </w:num>
  <w:num w:numId="28">
    <w:abstractNumId w:val="17"/>
  </w:num>
  <w:num w:numId="29">
    <w:abstractNumId w:val="22"/>
  </w:num>
  <w:num w:numId="30">
    <w:abstractNumId w:val="40"/>
  </w:num>
  <w:num w:numId="31">
    <w:abstractNumId w:val="23"/>
  </w:num>
  <w:num w:numId="32">
    <w:abstractNumId w:val="38"/>
  </w:num>
  <w:num w:numId="33">
    <w:abstractNumId w:val="4"/>
  </w:num>
  <w:num w:numId="34">
    <w:abstractNumId w:val="26"/>
  </w:num>
  <w:num w:numId="35">
    <w:abstractNumId w:val="25"/>
  </w:num>
  <w:num w:numId="36">
    <w:abstractNumId w:val="16"/>
  </w:num>
  <w:num w:numId="37">
    <w:abstractNumId w:val="1"/>
  </w:num>
  <w:num w:numId="38">
    <w:abstractNumId w:val="9"/>
  </w:num>
  <w:num w:numId="39">
    <w:abstractNumId w:val="20"/>
  </w:num>
  <w:num w:numId="40">
    <w:abstractNumId w:val="8"/>
  </w:num>
  <w:num w:numId="41">
    <w:abstractNumId w:val="45"/>
  </w:num>
  <w:num w:numId="42">
    <w:abstractNumId w:val="33"/>
  </w:num>
  <w:num w:numId="43">
    <w:abstractNumId w:val="29"/>
  </w:num>
  <w:num w:numId="44">
    <w:abstractNumId w:val="7"/>
  </w:num>
  <w:num w:numId="45">
    <w:abstractNumId w:val="19"/>
  </w:num>
  <w:num w:numId="46">
    <w:abstractNumId w:val="42"/>
  </w:num>
  <w:num w:numId="47">
    <w:abstractNumId w:val="37"/>
  </w:num>
  <w:num w:numId="48">
    <w:abstractNumId w:val="21"/>
  </w:num>
  <w:num w:numId="49">
    <w:abstractNumId w:val="31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A-4-D-58  王力钧">
    <w15:presenceInfo w15:providerId="None" w15:userId="3A-4-D-58  王力钧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03"/>
    <w:rsid w:val="00021403"/>
    <w:rsid w:val="00027852"/>
    <w:rsid w:val="00031CC4"/>
    <w:rsid w:val="00037015"/>
    <w:rsid w:val="00042DA4"/>
    <w:rsid w:val="00047ECD"/>
    <w:rsid w:val="000512B6"/>
    <w:rsid w:val="00052AD1"/>
    <w:rsid w:val="00055987"/>
    <w:rsid w:val="00057E66"/>
    <w:rsid w:val="0006145F"/>
    <w:rsid w:val="00081A8B"/>
    <w:rsid w:val="0008556F"/>
    <w:rsid w:val="000932C4"/>
    <w:rsid w:val="000A2952"/>
    <w:rsid w:val="000B337E"/>
    <w:rsid w:val="000B4572"/>
    <w:rsid w:val="000B70B5"/>
    <w:rsid w:val="000C6435"/>
    <w:rsid w:val="000D14C4"/>
    <w:rsid w:val="000E6E9B"/>
    <w:rsid w:val="000E6EAE"/>
    <w:rsid w:val="00126A66"/>
    <w:rsid w:val="00152049"/>
    <w:rsid w:val="001721EE"/>
    <w:rsid w:val="00180524"/>
    <w:rsid w:val="00183F4C"/>
    <w:rsid w:val="001840CC"/>
    <w:rsid w:val="00184AF1"/>
    <w:rsid w:val="00184B73"/>
    <w:rsid w:val="00184BCC"/>
    <w:rsid w:val="00184D9B"/>
    <w:rsid w:val="00185B83"/>
    <w:rsid w:val="001A7AC4"/>
    <w:rsid w:val="001B2D11"/>
    <w:rsid w:val="001B694A"/>
    <w:rsid w:val="001B6E90"/>
    <w:rsid w:val="001C2A39"/>
    <w:rsid w:val="001D3464"/>
    <w:rsid w:val="001D59F2"/>
    <w:rsid w:val="001F4DB8"/>
    <w:rsid w:val="001F7D73"/>
    <w:rsid w:val="00203BB9"/>
    <w:rsid w:val="00203F1F"/>
    <w:rsid w:val="00213CE2"/>
    <w:rsid w:val="00215DEC"/>
    <w:rsid w:val="0022036E"/>
    <w:rsid w:val="00227753"/>
    <w:rsid w:val="00233048"/>
    <w:rsid w:val="00261901"/>
    <w:rsid w:val="00272BD9"/>
    <w:rsid w:val="002737C4"/>
    <w:rsid w:val="002A6753"/>
    <w:rsid w:val="002A7D5D"/>
    <w:rsid w:val="002B2F3D"/>
    <w:rsid w:val="002B4C04"/>
    <w:rsid w:val="002C4BDF"/>
    <w:rsid w:val="002D71B1"/>
    <w:rsid w:val="002E5FDA"/>
    <w:rsid w:val="002F0B75"/>
    <w:rsid w:val="002F1B80"/>
    <w:rsid w:val="00304380"/>
    <w:rsid w:val="003110FE"/>
    <w:rsid w:val="00337C46"/>
    <w:rsid w:val="00347B06"/>
    <w:rsid w:val="00356FD6"/>
    <w:rsid w:val="003649B1"/>
    <w:rsid w:val="00367900"/>
    <w:rsid w:val="00370066"/>
    <w:rsid w:val="00370707"/>
    <w:rsid w:val="003755A7"/>
    <w:rsid w:val="00391214"/>
    <w:rsid w:val="003A6D98"/>
    <w:rsid w:val="003D1AF8"/>
    <w:rsid w:val="003D3041"/>
    <w:rsid w:val="003D7BD7"/>
    <w:rsid w:val="003F14FB"/>
    <w:rsid w:val="0040327A"/>
    <w:rsid w:val="00406A34"/>
    <w:rsid w:val="004116B7"/>
    <w:rsid w:val="0042060D"/>
    <w:rsid w:val="00435982"/>
    <w:rsid w:val="00440FEF"/>
    <w:rsid w:val="004426FF"/>
    <w:rsid w:val="00443472"/>
    <w:rsid w:val="004441AE"/>
    <w:rsid w:val="0044793A"/>
    <w:rsid w:val="004509A6"/>
    <w:rsid w:val="00453CB4"/>
    <w:rsid w:val="00456A3D"/>
    <w:rsid w:val="0046059D"/>
    <w:rsid w:val="004651D9"/>
    <w:rsid w:val="00491A74"/>
    <w:rsid w:val="00491C48"/>
    <w:rsid w:val="004922D2"/>
    <w:rsid w:val="00492513"/>
    <w:rsid w:val="004A2551"/>
    <w:rsid w:val="004A2BB4"/>
    <w:rsid w:val="004B241B"/>
    <w:rsid w:val="004B516E"/>
    <w:rsid w:val="004B5CD3"/>
    <w:rsid w:val="004C6C13"/>
    <w:rsid w:val="004D36E6"/>
    <w:rsid w:val="004D3CBE"/>
    <w:rsid w:val="004F040E"/>
    <w:rsid w:val="004F0F4D"/>
    <w:rsid w:val="00503C94"/>
    <w:rsid w:val="00512E4B"/>
    <w:rsid w:val="00515865"/>
    <w:rsid w:val="00516B09"/>
    <w:rsid w:val="00533B57"/>
    <w:rsid w:val="005372F9"/>
    <w:rsid w:val="00540BA5"/>
    <w:rsid w:val="00542A09"/>
    <w:rsid w:val="005659BF"/>
    <w:rsid w:val="00572047"/>
    <w:rsid w:val="005760C1"/>
    <w:rsid w:val="00582800"/>
    <w:rsid w:val="005954CA"/>
    <w:rsid w:val="005B61C4"/>
    <w:rsid w:val="005B79BF"/>
    <w:rsid w:val="005D216F"/>
    <w:rsid w:val="005F647F"/>
    <w:rsid w:val="00617757"/>
    <w:rsid w:val="00636785"/>
    <w:rsid w:val="0064663B"/>
    <w:rsid w:val="00646E92"/>
    <w:rsid w:val="006473BB"/>
    <w:rsid w:val="00653DD3"/>
    <w:rsid w:val="006542E7"/>
    <w:rsid w:val="00666432"/>
    <w:rsid w:val="0067149B"/>
    <w:rsid w:val="00687198"/>
    <w:rsid w:val="006948C3"/>
    <w:rsid w:val="006953D9"/>
    <w:rsid w:val="00697802"/>
    <w:rsid w:val="006A2BED"/>
    <w:rsid w:val="006A3513"/>
    <w:rsid w:val="006A5792"/>
    <w:rsid w:val="006D200C"/>
    <w:rsid w:val="006E359C"/>
    <w:rsid w:val="006E4270"/>
    <w:rsid w:val="006E5713"/>
    <w:rsid w:val="006E7D42"/>
    <w:rsid w:val="006F06D0"/>
    <w:rsid w:val="006F183D"/>
    <w:rsid w:val="007134FE"/>
    <w:rsid w:val="00716D52"/>
    <w:rsid w:val="00730A07"/>
    <w:rsid w:val="0073617D"/>
    <w:rsid w:val="00745D92"/>
    <w:rsid w:val="0075543D"/>
    <w:rsid w:val="00756E55"/>
    <w:rsid w:val="007679EF"/>
    <w:rsid w:val="007716EE"/>
    <w:rsid w:val="007739FB"/>
    <w:rsid w:val="00774465"/>
    <w:rsid w:val="007865DA"/>
    <w:rsid w:val="0079000D"/>
    <w:rsid w:val="00793D60"/>
    <w:rsid w:val="00794D0C"/>
    <w:rsid w:val="007B4FFD"/>
    <w:rsid w:val="007C765E"/>
    <w:rsid w:val="007C7D3C"/>
    <w:rsid w:val="007D7656"/>
    <w:rsid w:val="007D7C17"/>
    <w:rsid w:val="007E6061"/>
    <w:rsid w:val="007F4807"/>
    <w:rsid w:val="007F4C02"/>
    <w:rsid w:val="00815D97"/>
    <w:rsid w:val="00815DFD"/>
    <w:rsid w:val="00816929"/>
    <w:rsid w:val="00823B25"/>
    <w:rsid w:val="00823BB6"/>
    <w:rsid w:val="00843681"/>
    <w:rsid w:val="00850687"/>
    <w:rsid w:val="00851695"/>
    <w:rsid w:val="008619B0"/>
    <w:rsid w:val="00865FA6"/>
    <w:rsid w:val="0088249B"/>
    <w:rsid w:val="00882CB1"/>
    <w:rsid w:val="008833DD"/>
    <w:rsid w:val="0088544F"/>
    <w:rsid w:val="0088736A"/>
    <w:rsid w:val="00890600"/>
    <w:rsid w:val="008A3E08"/>
    <w:rsid w:val="008A402B"/>
    <w:rsid w:val="008A51E2"/>
    <w:rsid w:val="008A5B58"/>
    <w:rsid w:val="008C2CC1"/>
    <w:rsid w:val="008D1C11"/>
    <w:rsid w:val="008D5369"/>
    <w:rsid w:val="008D6753"/>
    <w:rsid w:val="008E15D8"/>
    <w:rsid w:val="008E58D2"/>
    <w:rsid w:val="008E7C96"/>
    <w:rsid w:val="008F0B9E"/>
    <w:rsid w:val="008F538E"/>
    <w:rsid w:val="0091490E"/>
    <w:rsid w:val="00931BC9"/>
    <w:rsid w:val="00932690"/>
    <w:rsid w:val="00933288"/>
    <w:rsid w:val="00933731"/>
    <w:rsid w:val="00935F53"/>
    <w:rsid w:val="0094407D"/>
    <w:rsid w:val="0096013C"/>
    <w:rsid w:val="009638E1"/>
    <w:rsid w:val="009672BB"/>
    <w:rsid w:val="00977419"/>
    <w:rsid w:val="00977924"/>
    <w:rsid w:val="009A2326"/>
    <w:rsid w:val="009A2EBF"/>
    <w:rsid w:val="009C1F3C"/>
    <w:rsid w:val="009C2A00"/>
    <w:rsid w:val="009D4389"/>
    <w:rsid w:val="009E69B6"/>
    <w:rsid w:val="009F5F5A"/>
    <w:rsid w:val="009F674A"/>
    <w:rsid w:val="009F7849"/>
    <w:rsid w:val="00A17676"/>
    <w:rsid w:val="00A17DBC"/>
    <w:rsid w:val="00A2560D"/>
    <w:rsid w:val="00A25655"/>
    <w:rsid w:val="00A30127"/>
    <w:rsid w:val="00A350FE"/>
    <w:rsid w:val="00A41B67"/>
    <w:rsid w:val="00A4790D"/>
    <w:rsid w:val="00A51387"/>
    <w:rsid w:val="00A65EB1"/>
    <w:rsid w:val="00A80CFB"/>
    <w:rsid w:val="00A85665"/>
    <w:rsid w:val="00A90F10"/>
    <w:rsid w:val="00A926B1"/>
    <w:rsid w:val="00A96843"/>
    <w:rsid w:val="00A96B8D"/>
    <w:rsid w:val="00AB4395"/>
    <w:rsid w:val="00AD1307"/>
    <w:rsid w:val="00AE0B9F"/>
    <w:rsid w:val="00AF2781"/>
    <w:rsid w:val="00B005FB"/>
    <w:rsid w:val="00B07147"/>
    <w:rsid w:val="00B10496"/>
    <w:rsid w:val="00B317D2"/>
    <w:rsid w:val="00B3411D"/>
    <w:rsid w:val="00B41163"/>
    <w:rsid w:val="00B466F5"/>
    <w:rsid w:val="00B55E9B"/>
    <w:rsid w:val="00B615DF"/>
    <w:rsid w:val="00B71B49"/>
    <w:rsid w:val="00B82FEE"/>
    <w:rsid w:val="00B83030"/>
    <w:rsid w:val="00B93053"/>
    <w:rsid w:val="00B944B2"/>
    <w:rsid w:val="00BB26FA"/>
    <w:rsid w:val="00BB7179"/>
    <w:rsid w:val="00BC2B7F"/>
    <w:rsid w:val="00BF0310"/>
    <w:rsid w:val="00BF4F2B"/>
    <w:rsid w:val="00C217B4"/>
    <w:rsid w:val="00C40B66"/>
    <w:rsid w:val="00C42658"/>
    <w:rsid w:val="00C45563"/>
    <w:rsid w:val="00C470D5"/>
    <w:rsid w:val="00C502A5"/>
    <w:rsid w:val="00C724BC"/>
    <w:rsid w:val="00C9384C"/>
    <w:rsid w:val="00CA1FD0"/>
    <w:rsid w:val="00CB295B"/>
    <w:rsid w:val="00CC1D9E"/>
    <w:rsid w:val="00CC3EE4"/>
    <w:rsid w:val="00CD041B"/>
    <w:rsid w:val="00CD1D06"/>
    <w:rsid w:val="00CD4536"/>
    <w:rsid w:val="00CE5124"/>
    <w:rsid w:val="00CE7258"/>
    <w:rsid w:val="00D11FFD"/>
    <w:rsid w:val="00D15F46"/>
    <w:rsid w:val="00D207F8"/>
    <w:rsid w:val="00D23A37"/>
    <w:rsid w:val="00D333A3"/>
    <w:rsid w:val="00D37DFF"/>
    <w:rsid w:val="00D52073"/>
    <w:rsid w:val="00D57AB3"/>
    <w:rsid w:val="00D7526E"/>
    <w:rsid w:val="00D93C3B"/>
    <w:rsid w:val="00DA2387"/>
    <w:rsid w:val="00DA5445"/>
    <w:rsid w:val="00DB21AE"/>
    <w:rsid w:val="00DC353B"/>
    <w:rsid w:val="00DD0B41"/>
    <w:rsid w:val="00DD33C2"/>
    <w:rsid w:val="00DD551D"/>
    <w:rsid w:val="00DE0573"/>
    <w:rsid w:val="00DE06D4"/>
    <w:rsid w:val="00DE13CE"/>
    <w:rsid w:val="00DE2A1E"/>
    <w:rsid w:val="00DE6685"/>
    <w:rsid w:val="00E024A2"/>
    <w:rsid w:val="00E07AD1"/>
    <w:rsid w:val="00E10FA4"/>
    <w:rsid w:val="00E13865"/>
    <w:rsid w:val="00E16AEA"/>
    <w:rsid w:val="00E16F9C"/>
    <w:rsid w:val="00E318BA"/>
    <w:rsid w:val="00E3220D"/>
    <w:rsid w:val="00E3395E"/>
    <w:rsid w:val="00E438E1"/>
    <w:rsid w:val="00E470C7"/>
    <w:rsid w:val="00E504C8"/>
    <w:rsid w:val="00E523BE"/>
    <w:rsid w:val="00E53B17"/>
    <w:rsid w:val="00E62D6C"/>
    <w:rsid w:val="00E66529"/>
    <w:rsid w:val="00E7122C"/>
    <w:rsid w:val="00E7769B"/>
    <w:rsid w:val="00E819BC"/>
    <w:rsid w:val="00E85D39"/>
    <w:rsid w:val="00EA121C"/>
    <w:rsid w:val="00EA2C3D"/>
    <w:rsid w:val="00EA44ED"/>
    <w:rsid w:val="00EA66EF"/>
    <w:rsid w:val="00EA7EF4"/>
    <w:rsid w:val="00EB0398"/>
    <w:rsid w:val="00EB45E9"/>
    <w:rsid w:val="00EB68A4"/>
    <w:rsid w:val="00EC2E4A"/>
    <w:rsid w:val="00EC3BD8"/>
    <w:rsid w:val="00ED2299"/>
    <w:rsid w:val="00ED338F"/>
    <w:rsid w:val="00ED7F8C"/>
    <w:rsid w:val="00EE0824"/>
    <w:rsid w:val="00EF0422"/>
    <w:rsid w:val="00F179A1"/>
    <w:rsid w:val="00F367BC"/>
    <w:rsid w:val="00F37F61"/>
    <w:rsid w:val="00F56DCB"/>
    <w:rsid w:val="00F6691C"/>
    <w:rsid w:val="00F81B72"/>
    <w:rsid w:val="00F87CE2"/>
    <w:rsid w:val="00F913A9"/>
    <w:rsid w:val="00F92503"/>
    <w:rsid w:val="00FA34B8"/>
    <w:rsid w:val="00FB64B4"/>
    <w:rsid w:val="00FB7D1C"/>
    <w:rsid w:val="00FC2103"/>
    <w:rsid w:val="00FC5002"/>
    <w:rsid w:val="00FD65DD"/>
    <w:rsid w:val="00FE1174"/>
    <w:rsid w:val="00FE7CAC"/>
    <w:rsid w:val="00FF0EFD"/>
    <w:rsid w:val="00FF71E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6B72"/>
  <w15:docId w15:val="{BA6BAC14-9052-4A7C-95CC-D7D38257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82C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7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6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C3B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C3B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C3B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C3B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C3B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7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B71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B71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DA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238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5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16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16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6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16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1695"/>
    <w:pPr>
      <w:ind w:leftChars="200" w:left="420"/>
    </w:pPr>
  </w:style>
  <w:style w:type="character" w:styleId="aa">
    <w:name w:val="Hyperlink"/>
    <w:basedOn w:val="a0"/>
    <w:uiPriority w:val="99"/>
    <w:unhideWhenUsed/>
    <w:rsid w:val="0085169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16B0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516B09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23BB6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7C76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05FB"/>
  </w:style>
  <w:style w:type="paragraph" w:styleId="ac">
    <w:name w:val="Title"/>
    <w:basedOn w:val="a"/>
    <w:next w:val="a"/>
    <w:link w:val="ad"/>
    <w:uiPriority w:val="10"/>
    <w:qFormat/>
    <w:rsid w:val="00B005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005FB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0D14C4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6A2BED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D93C3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93C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3C3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93C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93C3B"/>
    <w:rPr>
      <w:rFonts w:asciiTheme="majorHAnsi" w:eastAsiaTheme="majorEastAsia" w:hAnsiTheme="majorHAnsi" w:cstheme="majorBidi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93C3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93C3B"/>
    <w:rPr>
      <w:sz w:val="18"/>
      <w:szCs w:val="18"/>
    </w:rPr>
  </w:style>
  <w:style w:type="paragraph" w:styleId="af2">
    <w:name w:val="Document Map"/>
    <w:basedOn w:val="a"/>
    <w:link w:val="af3"/>
    <w:uiPriority w:val="99"/>
    <w:semiHidden/>
    <w:unhideWhenUsed/>
    <w:rsid w:val="00D93C3B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D93C3B"/>
    <w:rPr>
      <w:rFonts w:ascii="宋体" w:eastAsia="宋体"/>
      <w:sz w:val="18"/>
      <w:szCs w:val="18"/>
    </w:rPr>
  </w:style>
  <w:style w:type="paragraph" w:styleId="af4">
    <w:name w:val="No Spacing"/>
    <w:link w:val="af5"/>
    <w:uiPriority w:val="1"/>
    <w:qFormat/>
    <w:rsid w:val="00D93C3B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D93C3B"/>
    <w:rPr>
      <w:kern w:val="0"/>
      <w:sz w:val="22"/>
    </w:rPr>
  </w:style>
  <w:style w:type="table" w:customStyle="1" w:styleId="12">
    <w:name w:val="浅色网格1"/>
    <w:basedOn w:val="a1"/>
    <w:uiPriority w:val="62"/>
    <w:rsid w:val="00D93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1"/>
    <w:uiPriority w:val="62"/>
    <w:rsid w:val="00D93C3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af6">
    <w:name w:val="Date"/>
    <w:basedOn w:val="a"/>
    <w:next w:val="a"/>
    <w:link w:val="af7"/>
    <w:uiPriority w:val="99"/>
    <w:semiHidden/>
    <w:unhideWhenUsed/>
    <w:rsid w:val="00D93C3B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D93C3B"/>
  </w:style>
  <w:style w:type="paragraph" w:styleId="HTML">
    <w:name w:val="HTML Preformatted"/>
    <w:basedOn w:val="a"/>
    <w:link w:val="HTML0"/>
    <w:uiPriority w:val="99"/>
    <w:unhideWhenUsed/>
    <w:rsid w:val="00D93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3C3B"/>
    <w:rPr>
      <w:rFonts w:ascii="宋体" w:eastAsia="宋体" w:hAnsi="宋体" w:cs="Times New Roman"/>
      <w:kern w:val="0"/>
      <w:sz w:val="24"/>
      <w:szCs w:val="24"/>
    </w:rPr>
  </w:style>
  <w:style w:type="character" w:customStyle="1" w:styleId="pas1-comment1">
    <w:name w:val="pas1-comment1"/>
    <w:rsid w:val="00D93C3B"/>
    <w:rPr>
      <w:rFonts w:ascii="Courier New" w:hAnsi="Courier New" w:cs="Courier New" w:hint="default"/>
      <w:color w:val="008000"/>
    </w:rPr>
  </w:style>
  <w:style w:type="character" w:customStyle="1" w:styleId="pas1-reservedword1">
    <w:name w:val="pas1-reservedword1"/>
    <w:rsid w:val="00D93C3B"/>
    <w:rPr>
      <w:rFonts w:ascii="Courier New" w:hAnsi="Courier New" w:cs="Courier New" w:hint="default"/>
      <w:b/>
      <w:bCs/>
      <w:color w:val="0000FF"/>
    </w:rPr>
  </w:style>
  <w:style w:type="character" w:customStyle="1" w:styleId="pas1-space1">
    <w:name w:val="pas1-space1"/>
    <w:rsid w:val="00D93C3B"/>
    <w:rPr>
      <w:rFonts w:ascii="Courier New" w:hAnsi="Courier New" w:cs="Courier New" w:hint="default"/>
      <w:color w:val="000000"/>
    </w:rPr>
  </w:style>
  <w:style w:type="character" w:customStyle="1" w:styleId="pas1-symbol1">
    <w:name w:val="pas1-symbol1"/>
    <w:rsid w:val="00D93C3B"/>
    <w:rPr>
      <w:rFonts w:ascii="Courier New" w:hAnsi="Courier New" w:cs="Courier New" w:hint="default"/>
      <w:color w:val="000000"/>
    </w:rPr>
  </w:style>
  <w:style w:type="character" w:customStyle="1" w:styleId="pas1-number1">
    <w:name w:val="pas1-number1"/>
    <w:rsid w:val="00D93C3B"/>
    <w:rPr>
      <w:rFonts w:ascii="Courier New" w:hAnsi="Courier New" w:cs="Courier New" w:hint="default"/>
      <w:color w:val="FF00FF"/>
    </w:rPr>
  </w:style>
  <w:style w:type="paragraph" w:customStyle="1" w:styleId="13">
    <w:name w:val="列出段落1"/>
    <w:basedOn w:val="a"/>
    <w:rsid w:val="00D93C3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8">
    <w:name w:val="Normal (Web)"/>
    <w:basedOn w:val="a"/>
    <w:uiPriority w:val="99"/>
    <w:unhideWhenUsed/>
    <w:rsid w:val="00D93C3B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9">
    <w:name w:val="annotation reference"/>
    <w:basedOn w:val="a0"/>
    <w:uiPriority w:val="99"/>
    <w:semiHidden/>
    <w:unhideWhenUsed/>
    <w:rsid w:val="00D93C3B"/>
    <w:rPr>
      <w:sz w:val="21"/>
      <w:szCs w:val="21"/>
    </w:rPr>
  </w:style>
  <w:style w:type="paragraph" w:styleId="afa">
    <w:name w:val="annotation text"/>
    <w:basedOn w:val="a"/>
    <w:link w:val="afb"/>
    <w:uiPriority w:val="99"/>
    <w:unhideWhenUsed/>
    <w:rsid w:val="00D93C3B"/>
    <w:pPr>
      <w:jc w:val="left"/>
    </w:pPr>
  </w:style>
  <w:style w:type="character" w:customStyle="1" w:styleId="afb">
    <w:name w:val="批注文字 字符"/>
    <w:basedOn w:val="a0"/>
    <w:link w:val="afa"/>
    <w:uiPriority w:val="99"/>
    <w:rsid w:val="00D93C3B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93C3B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D93C3B"/>
    <w:rPr>
      <w:b/>
      <w:bCs/>
    </w:rPr>
  </w:style>
  <w:style w:type="paragraph" w:customStyle="1" w:styleId="label">
    <w:name w:val="label"/>
    <w:basedOn w:val="a"/>
    <w:rsid w:val="00D9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3C3B"/>
    <w:rPr>
      <w:rFonts w:ascii="宋体" w:eastAsia="宋体" w:hAnsi="宋体" w:cs="宋体"/>
      <w:sz w:val="24"/>
      <w:szCs w:val="24"/>
    </w:rPr>
  </w:style>
  <w:style w:type="paragraph" w:styleId="afe">
    <w:name w:val="Revision"/>
    <w:hidden/>
    <w:uiPriority w:val="99"/>
    <w:semiHidden/>
    <w:rsid w:val="00D93C3B"/>
  </w:style>
  <w:style w:type="table" w:customStyle="1" w:styleId="14">
    <w:name w:val="样式1"/>
    <w:basedOn w:val="a1"/>
    <w:uiPriority w:val="99"/>
    <w:rsid w:val="00D93C3B"/>
    <w:tblPr/>
  </w:style>
  <w:style w:type="table" w:customStyle="1" w:styleId="22">
    <w:name w:val="样式2"/>
    <w:basedOn w:val="a1"/>
    <w:uiPriority w:val="99"/>
    <w:rsid w:val="00D93C3B"/>
    <w:tblPr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</w:tblPr>
  </w:style>
  <w:style w:type="paragraph" w:styleId="aff">
    <w:name w:val="Normal Indent"/>
    <w:basedOn w:val="a"/>
    <w:uiPriority w:val="99"/>
    <w:rsid w:val="00D93C3B"/>
    <w:pPr>
      <w:spacing w:line="360" w:lineRule="exact"/>
    </w:pPr>
    <w:rPr>
      <w:rFonts w:ascii="宋体" w:eastAsia="宋体" w:hAnsi="宋体" w:cs="Times New Roman"/>
      <w:color w:val="000000"/>
      <w:kern w:val="0"/>
      <w:szCs w:val="28"/>
    </w:rPr>
  </w:style>
  <w:style w:type="paragraph" w:customStyle="1" w:styleId="p0">
    <w:name w:val="p0"/>
    <w:basedOn w:val="a"/>
    <w:rsid w:val="00D93C3B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15">
    <w:name w:val="标题1"/>
    <w:basedOn w:val="a"/>
    <w:rsid w:val="00D93C3B"/>
    <w:pPr>
      <w:widowControl/>
      <w:spacing w:before="100" w:beforeAutospacing="1" w:line="336" w:lineRule="auto"/>
      <w:ind w:firstLineChars="200" w:firstLine="200"/>
      <w:jc w:val="center"/>
    </w:pPr>
    <w:rPr>
      <w:rFonts w:ascii="宋体" w:eastAsia="宋体" w:hAnsi="宋体" w:cs="宋体"/>
      <w:b/>
      <w:bCs/>
      <w:color w:val="000000"/>
      <w:kern w:val="0"/>
      <w:sz w:val="34"/>
      <w:szCs w:val="34"/>
    </w:rPr>
  </w:style>
  <w:style w:type="character" w:customStyle="1" w:styleId="apple-converted-space">
    <w:name w:val="apple-converted-space"/>
    <w:basedOn w:val="a0"/>
    <w:rsid w:val="00D93C3B"/>
  </w:style>
  <w:style w:type="character" w:styleId="aff0">
    <w:name w:val="Emphasis"/>
    <w:basedOn w:val="a0"/>
    <w:uiPriority w:val="20"/>
    <w:qFormat/>
    <w:rsid w:val="00D93C3B"/>
    <w:rPr>
      <w:i/>
      <w:iCs/>
    </w:rPr>
  </w:style>
  <w:style w:type="paragraph" w:customStyle="1" w:styleId="code">
    <w:name w:val="code"/>
    <w:basedOn w:val="a"/>
    <w:rsid w:val="00D9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1">
    <w:name w:val="code1"/>
    <w:basedOn w:val="a0"/>
    <w:rsid w:val="00D9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D909-3AAB-44CE-9DF4-31604C34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3231</Words>
  <Characters>18421</Characters>
  <Application>Microsoft Office Word</Application>
  <DocSecurity>0</DocSecurity>
  <Lines>153</Lines>
  <Paragraphs>43</Paragraphs>
  <ScaleCrop>false</ScaleCrop>
  <Company>Microsoft</Company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3A-5-2-119  张康</dc:creator>
  <cp:lastModifiedBy>3A-4-D-58  王力钧</cp:lastModifiedBy>
  <cp:revision>102</cp:revision>
  <cp:lastPrinted>2016-03-07T07:35:00Z</cp:lastPrinted>
  <dcterms:created xsi:type="dcterms:W3CDTF">2016-03-15T02:16:00Z</dcterms:created>
  <dcterms:modified xsi:type="dcterms:W3CDTF">2016-04-11T11:16:00Z</dcterms:modified>
</cp:coreProperties>
</file>